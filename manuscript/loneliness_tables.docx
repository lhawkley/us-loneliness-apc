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2250"/>
        <w:gridCol w:w="2250"/>
        <w:gridCol w:w="2870"/>
      </w:tblGrid>
      <w:tr w:rsidR="00FE7E50" w:rsidRPr="00E52329" w:rsidTr="00FE7E50">
        <w:tc>
          <w:tcPr>
            <w:tcW w:w="10790" w:type="dxa"/>
            <w:gridSpan w:val="4"/>
            <w:tcBorders>
              <w:bottom w:val="single" w:sz="4" w:space="0" w:color="auto"/>
            </w:tcBorders>
          </w:tcPr>
          <w:p w:rsidR="00FE7E50" w:rsidRPr="00E52329" w:rsidRDefault="00FE7E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1. </w:t>
            </w:r>
            <w:r w:rsidR="00FA11E0">
              <w:rPr>
                <w:sz w:val="20"/>
                <w:szCs w:val="20"/>
              </w:rPr>
              <w:t>Estimated</w:t>
            </w:r>
            <w:r w:rsidR="006E22CB">
              <w:rPr>
                <w:sz w:val="20"/>
                <w:szCs w:val="20"/>
              </w:rPr>
              <w:t xml:space="preserve"> means (or proportions) of loneliness and selected covariates </w:t>
            </w:r>
            <w:r w:rsidR="00515058">
              <w:rPr>
                <w:sz w:val="20"/>
                <w:szCs w:val="20"/>
              </w:rPr>
              <w:t>for</w:t>
            </w:r>
            <w:r w:rsidR="006E22CB">
              <w:rPr>
                <w:sz w:val="20"/>
                <w:szCs w:val="20"/>
              </w:rPr>
              <w:t xml:space="preserve"> the</w:t>
            </w:r>
            <w:r w:rsidR="00281028">
              <w:rPr>
                <w:sz w:val="20"/>
                <w:szCs w:val="20"/>
              </w:rPr>
              <w:t xml:space="preserve"> </w:t>
            </w:r>
            <w:r w:rsidR="00C73EF1">
              <w:rPr>
                <w:sz w:val="20"/>
                <w:szCs w:val="20"/>
              </w:rPr>
              <w:t xml:space="preserve">U.S. </w:t>
            </w:r>
            <w:r w:rsidR="00281028">
              <w:rPr>
                <w:sz w:val="20"/>
                <w:szCs w:val="20"/>
              </w:rPr>
              <w:t>community-dwelling</w:t>
            </w:r>
            <w:r w:rsidR="006E22CB">
              <w:rPr>
                <w:sz w:val="20"/>
                <w:szCs w:val="20"/>
              </w:rPr>
              <w:t xml:space="preserve"> population aged 57–85 in 2005–06 and 2015–16</w:t>
            </w:r>
          </w:p>
        </w:tc>
      </w:tr>
      <w:tr w:rsidR="00807143" w:rsidRPr="00E52329" w:rsidTr="00FE7E50">
        <w:tc>
          <w:tcPr>
            <w:tcW w:w="3420" w:type="dxa"/>
            <w:vMerge w:val="restart"/>
            <w:tcBorders>
              <w:top w:val="single" w:sz="4" w:space="0" w:color="auto"/>
            </w:tcBorders>
            <w:vAlign w:val="center"/>
          </w:tcPr>
          <w:p w:rsidR="00807143" w:rsidRPr="00807143" w:rsidRDefault="00807143" w:rsidP="00807143">
            <w:pPr>
              <w:rPr>
                <w:i/>
                <w:sz w:val="20"/>
                <w:szCs w:val="20"/>
              </w:rPr>
            </w:pPr>
            <w:r w:rsidRPr="00807143">
              <w:rPr>
                <w:i/>
                <w:sz w:val="20"/>
                <w:szCs w:val="20"/>
              </w:rPr>
              <w:t>Variable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807143" w:rsidRPr="00E52329" w:rsidTr="00BA21FE">
        <w:tc>
          <w:tcPr>
            <w:tcW w:w="3420" w:type="dxa"/>
            <w:vMerge/>
          </w:tcPr>
          <w:p w:rsidR="00807143" w:rsidRPr="00E52329" w:rsidRDefault="00807143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2005–06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:rsidR="00807143" w:rsidRPr="00E52329" w:rsidRDefault="0080714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="006D604E" w:rsidRPr="006D604E">
              <w:rPr>
                <w:sz w:val="20"/>
                <w:szCs w:val="20"/>
                <w:vertAlign w:val="superscript"/>
              </w:rPr>
              <w:t>1</w:t>
            </w:r>
          </w:p>
        </w:tc>
      </w:tr>
      <w:tr w:rsidR="00F20C5E" w:rsidRPr="00E52329" w:rsidTr="00BA21FE">
        <w:tc>
          <w:tcPr>
            <w:tcW w:w="3420" w:type="dxa"/>
          </w:tcPr>
          <w:p w:rsidR="00F20C5E" w:rsidRPr="00E52329" w:rsidRDefault="00F20C5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Loneliness</w:t>
            </w: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  <w:tcBorders>
              <w:top w:val="single" w:sz="4" w:space="0" w:color="auto"/>
            </w:tcBorders>
          </w:tcPr>
          <w:p w:rsidR="00F20C5E" w:rsidRPr="00E52329" w:rsidRDefault="00F20C5E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E52329" w:rsidRPr="00E52329" w:rsidTr="00BA21FE">
        <w:tc>
          <w:tcPr>
            <w:tcW w:w="342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>Mean</w:t>
            </w:r>
            <w:r w:rsidR="0059107F">
              <w:rPr>
                <w:sz w:val="20"/>
                <w:szCs w:val="20"/>
              </w:rPr>
              <w:t xml:space="preserve"> (3-9)</w:t>
            </w:r>
          </w:p>
        </w:tc>
        <w:tc>
          <w:tcPr>
            <w:tcW w:w="2250" w:type="dxa"/>
          </w:tcPr>
          <w:p w:rsidR="00E52329" w:rsidRPr="00E52329" w:rsidRDefault="00984AA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</w:t>
            </w:r>
          </w:p>
        </w:tc>
        <w:tc>
          <w:tcPr>
            <w:tcW w:w="2250" w:type="dxa"/>
          </w:tcPr>
          <w:p w:rsidR="00E52329" w:rsidRPr="00E52329" w:rsidRDefault="00AF72D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 w:rsidR="00973168">
              <w:rPr>
                <w:sz w:val="20"/>
                <w:szCs w:val="20"/>
              </w:rPr>
              <w:t>1</w:t>
            </w:r>
          </w:p>
        </w:tc>
        <w:tc>
          <w:tcPr>
            <w:tcW w:w="2870" w:type="dxa"/>
          </w:tcPr>
          <w:p w:rsidR="00E52329" w:rsidRPr="00E52329" w:rsidRDefault="00FF0FE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</w:t>
            </w:r>
            <w:r w:rsidR="006371EA">
              <w:rPr>
                <w:sz w:val="20"/>
                <w:szCs w:val="20"/>
              </w:rPr>
              <w:t>1</w:t>
            </w:r>
            <w:r w:rsidR="005C0FE0">
              <w:rPr>
                <w:sz w:val="20"/>
                <w:szCs w:val="20"/>
              </w:rPr>
              <w:t xml:space="preserve"> (-0.0</w:t>
            </w:r>
            <w:r w:rsidR="009D2AAC">
              <w:rPr>
                <w:sz w:val="20"/>
                <w:szCs w:val="20"/>
              </w:rPr>
              <w:t>, 0.2</w:t>
            </w:r>
            <w:r w:rsidR="00681A45">
              <w:rPr>
                <w:sz w:val="20"/>
                <w:szCs w:val="20"/>
              </w:rPr>
              <w:t>)</w:t>
            </w:r>
          </w:p>
        </w:tc>
      </w:tr>
      <w:tr w:rsidR="00E52329" w:rsidRPr="00E52329" w:rsidTr="00BA21FE">
        <w:tc>
          <w:tcPr>
            <w:tcW w:w="3420" w:type="dxa"/>
          </w:tcPr>
          <w:p w:rsidR="00E52329" w:rsidRPr="00E52329" w:rsidRDefault="00E52329" w:rsidP="0066049D">
            <w:pPr>
              <w:ind w:left="288"/>
              <w:rPr>
                <w:sz w:val="20"/>
                <w:szCs w:val="20"/>
              </w:rPr>
            </w:pPr>
            <w:r w:rsidRPr="00E52329">
              <w:rPr>
                <w:sz w:val="20"/>
                <w:szCs w:val="20"/>
              </w:rPr>
              <w:t xml:space="preserve">Proportion </w:t>
            </w:r>
            <w:r w:rsidR="00EF7AA0">
              <w:rPr>
                <w:sz w:val="20"/>
                <w:szCs w:val="20"/>
              </w:rPr>
              <w:t>&gt;</w:t>
            </w:r>
            <w:r>
              <w:rPr>
                <w:sz w:val="20"/>
                <w:szCs w:val="20"/>
              </w:rPr>
              <w:t xml:space="preserve"> </w:t>
            </w:r>
            <w:r w:rsidR="00EF7AA0">
              <w:rPr>
                <w:sz w:val="20"/>
                <w:szCs w:val="20"/>
              </w:rPr>
              <w:t>4</w:t>
            </w:r>
          </w:p>
        </w:tc>
        <w:tc>
          <w:tcPr>
            <w:tcW w:w="2250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250" w:type="dxa"/>
          </w:tcPr>
          <w:p w:rsidR="00E52329" w:rsidRPr="00E52329" w:rsidRDefault="00C03AD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</w:t>
            </w:r>
          </w:p>
        </w:tc>
        <w:tc>
          <w:tcPr>
            <w:tcW w:w="2870" w:type="dxa"/>
          </w:tcPr>
          <w:p w:rsidR="00E52329" w:rsidRPr="00E52329" w:rsidRDefault="00593E4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</w:t>
            </w:r>
            <w:r w:rsidR="0025628A">
              <w:rPr>
                <w:sz w:val="20"/>
                <w:szCs w:val="20"/>
              </w:rPr>
              <w:t xml:space="preserve"> (-0.00, 0.05)</w:t>
            </w:r>
          </w:p>
        </w:tc>
      </w:tr>
      <w:tr w:rsidR="00E52329" w:rsidRPr="00E52329" w:rsidTr="00BA21FE">
        <w:tc>
          <w:tcPr>
            <w:tcW w:w="3420" w:type="dxa"/>
          </w:tcPr>
          <w:p w:rsidR="00E52329" w:rsidRPr="00E52329" w:rsidRDefault="00E52329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E52329" w:rsidRPr="00E52329" w:rsidRDefault="00E52329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</w:t>
            </w:r>
            <w:r w:rsidR="00D452A1">
              <w:rPr>
                <w:sz w:val="20"/>
                <w:szCs w:val="20"/>
              </w:rPr>
              <w:t xml:space="preserve"> (years)</w:t>
            </w:r>
          </w:p>
        </w:tc>
        <w:tc>
          <w:tcPr>
            <w:tcW w:w="2250" w:type="dxa"/>
          </w:tcPr>
          <w:p w:rsidR="007C0327" w:rsidRPr="00E52329" w:rsidRDefault="00FA35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</w:t>
            </w:r>
            <w:r w:rsidR="006B16C2">
              <w:rPr>
                <w:sz w:val="20"/>
                <w:szCs w:val="20"/>
              </w:rPr>
              <w:t>.7</w:t>
            </w:r>
          </w:p>
        </w:tc>
        <w:tc>
          <w:tcPr>
            <w:tcW w:w="2250" w:type="dxa"/>
          </w:tcPr>
          <w:p w:rsidR="007C0327" w:rsidRPr="00E52329" w:rsidRDefault="006B16C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67.4</w:t>
            </w:r>
          </w:p>
        </w:tc>
        <w:tc>
          <w:tcPr>
            <w:tcW w:w="2870" w:type="dxa"/>
          </w:tcPr>
          <w:p w:rsidR="007C0327" w:rsidRPr="00E52329" w:rsidRDefault="007C0776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</w:t>
            </w:r>
            <w:r w:rsidR="005B2AC2">
              <w:rPr>
                <w:sz w:val="20"/>
                <w:szCs w:val="20"/>
              </w:rPr>
              <w:t xml:space="preserve"> (</w:t>
            </w:r>
            <w:r w:rsidR="00710B31">
              <w:rPr>
                <w:sz w:val="20"/>
                <w:szCs w:val="20"/>
              </w:rPr>
              <w:t>-0.79, 0.06)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4C1759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 female</w:t>
            </w:r>
          </w:p>
        </w:tc>
        <w:tc>
          <w:tcPr>
            <w:tcW w:w="2250" w:type="dxa"/>
          </w:tcPr>
          <w:p w:rsidR="007C0327" w:rsidRPr="00E52329" w:rsidRDefault="00CC421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0.51</w:t>
            </w:r>
          </w:p>
        </w:tc>
        <w:tc>
          <w:tcPr>
            <w:tcW w:w="2250" w:type="dxa"/>
          </w:tcPr>
          <w:p w:rsidR="007C0327" w:rsidRPr="00E52329" w:rsidRDefault="005D49C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0.53</w:t>
            </w:r>
          </w:p>
        </w:tc>
        <w:tc>
          <w:tcPr>
            <w:tcW w:w="2870" w:type="dxa"/>
          </w:tcPr>
          <w:p w:rsidR="007C0327" w:rsidRPr="00E52329" w:rsidRDefault="00EB397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66206E">
              <w:rPr>
                <w:sz w:val="20"/>
                <w:szCs w:val="20"/>
              </w:rPr>
              <w:t xml:space="preserve"> (-0.01, 0.04)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</w:t>
            </w:r>
            <w:r w:rsidR="00334A00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250" w:type="dxa"/>
          </w:tcPr>
          <w:p w:rsidR="007C0327" w:rsidRPr="00E52329" w:rsidRDefault="0039515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</w:t>
            </w:r>
          </w:p>
        </w:tc>
        <w:tc>
          <w:tcPr>
            <w:tcW w:w="2250" w:type="dxa"/>
          </w:tcPr>
          <w:p w:rsidR="007C0327" w:rsidRPr="00E52329" w:rsidRDefault="0074779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870" w:type="dxa"/>
          </w:tcPr>
          <w:p w:rsidR="007C0327" w:rsidRPr="00E52329" w:rsidRDefault="0039748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(-0.00, 0.02)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250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250" w:type="dxa"/>
          </w:tcPr>
          <w:p w:rsidR="007C0327" w:rsidRPr="00E52329" w:rsidRDefault="0086644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</w:t>
            </w:r>
          </w:p>
        </w:tc>
        <w:tc>
          <w:tcPr>
            <w:tcW w:w="2870" w:type="dxa"/>
          </w:tcPr>
          <w:p w:rsidR="007C0327" w:rsidRPr="00E52329" w:rsidRDefault="000370F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  <w:r w:rsidR="00FD29A8">
              <w:rPr>
                <w:sz w:val="20"/>
                <w:szCs w:val="20"/>
              </w:rPr>
              <w:t xml:space="preserve"> (-0.00, 0.02)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</w:t>
            </w:r>
            <w:r w:rsidR="00334A00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250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</w:t>
            </w:r>
          </w:p>
        </w:tc>
        <w:tc>
          <w:tcPr>
            <w:tcW w:w="2250" w:type="dxa"/>
          </w:tcPr>
          <w:p w:rsidR="007C0327" w:rsidRPr="00E52329" w:rsidRDefault="00F0735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</w:t>
            </w:r>
          </w:p>
        </w:tc>
        <w:tc>
          <w:tcPr>
            <w:tcW w:w="2870" w:type="dxa"/>
          </w:tcPr>
          <w:p w:rsidR="007C0327" w:rsidRPr="00E52329" w:rsidRDefault="007B5C8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(-0.09, -0.06)</w:t>
            </w:r>
            <w:r w:rsidR="00EE676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250" w:type="dxa"/>
          </w:tcPr>
          <w:p w:rsidR="007C0327" w:rsidRPr="00E52329" w:rsidRDefault="00BD19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</w:t>
            </w:r>
          </w:p>
        </w:tc>
        <w:tc>
          <w:tcPr>
            <w:tcW w:w="2250" w:type="dxa"/>
          </w:tcPr>
          <w:p w:rsidR="007C0327" w:rsidRPr="00E52329" w:rsidRDefault="00EE3C8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0.37</w:t>
            </w:r>
          </w:p>
        </w:tc>
        <w:tc>
          <w:tcPr>
            <w:tcW w:w="2870" w:type="dxa"/>
          </w:tcPr>
          <w:p w:rsidR="007C0327" w:rsidRPr="00E52329" w:rsidRDefault="00E7020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0.07 (0.05, 0.09)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250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250" w:type="dxa"/>
          </w:tcPr>
          <w:p w:rsidR="007C0327" w:rsidRPr="00E52329" w:rsidRDefault="0078644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0.29</w:t>
            </w:r>
          </w:p>
        </w:tc>
        <w:tc>
          <w:tcPr>
            <w:tcW w:w="2870" w:type="dxa"/>
          </w:tcPr>
          <w:p w:rsidR="007C0327" w:rsidRPr="00E52329" w:rsidRDefault="00C1432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</w:t>
            </w:r>
            <w:r w:rsidR="00B21C7B">
              <w:rPr>
                <w:sz w:val="20"/>
                <w:szCs w:val="20"/>
              </w:rPr>
              <w:t xml:space="preserve">0.02, 0.06)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77765A" w:rsidRDefault="007C0327" w:rsidP="007C0327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BA21FE">
        <w:tc>
          <w:tcPr>
            <w:tcW w:w="3420" w:type="dxa"/>
          </w:tcPr>
          <w:p w:rsidR="009B781E" w:rsidRDefault="009B781E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(1–5)</w:t>
            </w:r>
          </w:p>
        </w:tc>
        <w:tc>
          <w:tcPr>
            <w:tcW w:w="2250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9B781E" w:rsidRPr="00E52329" w:rsidRDefault="00082F2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870" w:type="dxa"/>
          </w:tcPr>
          <w:p w:rsidR="009B781E" w:rsidRPr="00E52329" w:rsidRDefault="00E1137D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</w:t>
            </w:r>
            <w:r w:rsidR="00362453">
              <w:rPr>
                <w:sz w:val="20"/>
                <w:szCs w:val="20"/>
              </w:rPr>
              <w:t xml:space="preserve"> (-0.0, 0.1)</w:t>
            </w:r>
          </w:p>
        </w:tc>
      </w:tr>
      <w:tr w:rsidR="009B781E" w:rsidRPr="00E52329" w:rsidTr="00BA21FE">
        <w:tc>
          <w:tcPr>
            <w:tcW w:w="3420" w:type="dxa"/>
          </w:tcPr>
          <w:p w:rsidR="009B781E" w:rsidRDefault="00651F16" w:rsidP="00BA21FE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Proportion </w:t>
            </w:r>
            <w:r w:rsidR="009B4BE1">
              <w:rPr>
                <w:sz w:val="20"/>
                <w:szCs w:val="20"/>
              </w:rPr>
              <w:t>good or better</w:t>
            </w:r>
          </w:p>
        </w:tc>
        <w:tc>
          <w:tcPr>
            <w:tcW w:w="2250" w:type="dxa"/>
          </w:tcPr>
          <w:p w:rsidR="009B781E" w:rsidRPr="00E52329" w:rsidRDefault="00F81F8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0.75</w:t>
            </w:r>
          </w:p>
        </w:tc>
        <w:tc>
          <w:tcPr>
            <w:tcW w:w="2250" w:type="dxa"/>
          </w:tcPr>
          <w:p w:rsidR="009B781E" w:rsidRPr="00E52329" w:rsidRDefault="00CA0DD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0.78</w:t>
            </w:r>
          </w:p>
        </w:tc>
        <w:tc>
          <w:tcPr>
            <w:tcW w:w="2870" w:type="dxa"/>
          </w:tcPr>
          <w:p w:rsidR="009B781E" w:rsidRPr="00E52329" w:rsidRDefault="00033F38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(0.00, 0.05)</w:t>
            </w:r>
            <w:r w:rsidR="00096CA6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BA21FE">
        <w:tc>
          <w:tcPr>
            <w:tcW w:w="3420" w:type="dxa"/>
          </w:tcPr>
          <w:p w:rsidR="009B781E" w:rsidRDefault="00E53B7B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(0–11)</w:t>
            </w:r>
          </w:p>
        </w:tc>
        <w:tc>
          <w:tcPr>
            <w:tcW w:w="2250" w:type="dxa"/>
          </w:tcPr>
          <w:p w:rsidR="009B781E" w:rsidRPr="00E52329" w:rsidRDefault="0047493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2250" w:type="dxa"/>
          </w:tcPr>
          <w:p w:rsidR="009B781E" w:rsidRPr="00E52329" w:rsidRDefault="001A4713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2870" w:type="dxa"/>
          </w:tcPr>
          <w:p w:rsidR="009B781E" w:rsidRPr="00E52329" w:rsidRDefault="0057190B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(-0.5, -0.3)</w:t>
            </w:r>
            <w:r w:rsidR="005525CF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9B781E" w:rsidRPr="00E52329" w:rsidTr="00BA21FE">
        <w:tc>
          <w:tcPr>
            <w:tcW w:w="3420" w:type="dxa"/>
          </w:tcPr>
          <w:p w:rsidR="009B781E" w:rsidRDefault="00B42447" w:rsidP="00360A6B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&gt;</w:t>
            </w:r>
            <w:r w:rsidR="008165B4">
              <w:rPr>
                <w:sz w:val="20"/>
                <w:szCs w:val="20"/>
              </w:rPr>
              <w:t xml:space="preserve"> </w:t>
            </w:r>
            <w:r w:rsidR="00417956">
              <w:rPr>
                <w:sz w:val="20"/>
                <w:szCs w:val="20"/>
              </w:rPr>
              <w:t>1</w:t>
            </w:r>
          </w:p>
        </w:tc>
        <w:tc>
          <w:tcPr>
            <w:tcW w:w="2250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0.40</w:t>
            </w:r>
          </w:p>
        </w:tc>
        <w:tc>
          <w:tcPr>
            <w:tcW w:w="2250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</w:t>
            </w:r>
          </w:p>
        </w:tc>
        <w:tc>
          <w:tcPr>
            <w:tcW w:w="2870" w:type="dxa"/>
          </w:tcPr>
          <w:p w:rsidR="009B781E" w:rsidRPr="00E52329" w:rsidRDefault="00A779EC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(-0.15, -0.10)</w:t>
            </w:r>
            <w:r w:rsidR="00EF12AC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9B781E" w:rsidRPr="00E52329" w:rsidTr="00BA21FE">
        <w:tc>
          <w:tcPr>
            <w:tcW w:w="3420" w:type="dxa"/>
          </w:tcPr>
          <w:p w:rsidR="009B781E" w:rsidRDefault="00360A6B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Mean (0–6)</w:t>
            </w:r>
          </w:p>
        </w:tc>
        <w:tc>
          <w:tcPr>
            <w:tcW w:w="2250" w:type="dxa"/>
          </w:tcPr>
          <w:p w:rsidR="009B781E" w:rsidRPr="00E52329" w:rsidRDefault="004168B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</w:t>
            </w:r>
          </w:p>
        </w:tc>
        <w:tc>
          <w:tcPr>
            <w:tcW w:w="2250" w:type="dxa"/>
          </w:tcPr>
          <w:p w:rsidR="009B781E" w:rsidRPr="00E52329" w:rsidRDefault="0071777A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</w:t>
            </w:r>
          </w:p>
        </w:tc>
        <w:tc>
          <w:tcPr>
            <w:tcW w:w="2870" w:type="dxa"/>
          </w:tcPr>
          <w:p w:rsidR="009B781E" w:rsidRPr="00E52329" w:rsidRDefault="00D67D8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 (-0.2, -0.0)</w:t>
            </w:r>
            <w:r w:rsidR="00157A89">
              <w:rPr>
                <w:sz w:val="20"/>
                <w:szCs w:val="20"/>
              </w:rPr>
              <w:t xml:space="preserve"> </w:t>
            </w:r>
            <w:r w:rsidR="00F12A7B">
              <w:rPr>
                <w:sz w:val="18"/>
                <w:szCs w:val="18"/>
              </w:rPr>
              <w:t>†</w:t>
            </w:r>
          </w:p>
        </w:tc>
      </w:tr>
      <w:tr w:rsidR="009B781E" w:rsidRPr="00E52329" w:rsidTr="00BA21FE">
        <w:tc>
          <w:tcPr>
            <w:tcW w:w="3420" w:type="dxa"/>
          </w:tcPr>
          <w:p w:rsidR="009B781E" w:rsidRDefault="009A1A33" w:rsidP="00134AA4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Proportion</w:t>
            </w:r>
            <w:r w:rsidR="00737A59">
              <w:rPr>
                <w:sz w:val="20"/>
                <w:szCs w:val="20"/>
              </w:rPr>
              <w:t xml:space="preserve"> &gt; 0</w:t>
            </w:r>
          </w:p>
        </w:tc>
        <w:tc>
          <w:tcPr>
            <w:tcW w:w="2250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0.25</w:t>
            </w:r>
          </w:p>
        </w:tc>
        <w:tc>
          <w:tcPr>
            <w:tcW w:w="2250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</w:t>
            </w:r>
          </w:p>
        </w:tc>
        <w:tc>
          <w:tcPr>
            <w:tcW w:w="2870" w:type="dxa"/>
          </w:tcPr>
          <w:p w:rsidR="009B781E" w:rsidRPr="00E52329" w:rsidRDefault="0045427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(-0.05, -0.00)</w:t>
            </w:r>
            <w:r w:rsidR="00D416EE">
              <w:rPr>
                <w:sz w:val="20"/>
                <w:szCs w:val="20"/>
              </w:rPr>
              <w:t xml:space="preserve"> *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2E5A77" w:rsidRDefault="007C0327" w:rsidP="007C032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344E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  <w:r w:rsidR="0012319B">
              <w:rPr>
                <w:sz w:val="20"/>
                <w:szCs w:val="20"/>
              </w:rPr>
              <w:t xml:space="preserve"> (proportions)</w:t>
            </w: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250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</w:t>
            </w:r>
          </w:p>
        </w:tc>
        <w:tc>
          <w:tcPr>
            <w:tcW w:w="2250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0.20</w:t>
            </w:r>
          </w:p>
        </w:tc>
        <w:tc>
          <w:tcPr>
            <w:tcW w:w="2870" w:type="dxa"/>
          </w:tcPr>
          <w:p w:rsidR="007C0327" w:rsidRPr="00E52329" w:rsidRDefault="00737FB9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</w:t>
            </w:r>
            <w:r w:rsidR="00542634">
              <w:rPr>
                <w:sz w:val="20"/>
                <w:szCs w:val="20"/>
              </w:rPr>
              <w:t>-0.05, -0.01)</w:t>
            </w:r>
            <w:r w:rsidR="00E77BEE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†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  <w:r w:rsidR="00344E22" w:rsidRPr="00344E2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250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</w:t>
            </w:r>
          </w:p>
        </w:tc>
        <w:tc>
          <w:tcPr>
            <w:tcW w:w="2250" w:type="dxa"/>
          </w:tcPr>
          <w:p w:rsidR="007C0327" w:rsidRPr="00E52329" w:rsidRDefault="001374C1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0.12</w:t>
            </w:r>
          </w:p>
        </w:tc>
        <w:tc>
          <w:tcPr>
            <w:tcW w:w="2870" w:type="dxa"/>
          </w:tcPr>
          <w:p w:rsidR="007C0327" w:rsidRPr="00E52329" w:rsidRDefault="007D7D92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0.03 (0.01, 0.04)</w:t>
            </w:r>
            <w:r w:rsidR="000B6297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†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250" w:type="dxa"/>
          </w:tcPr>
          <w:p w:rsidR="007C0327" w:rsidRPr="00E52329" w:rsidRDefault="00DD1D00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3.5</w:t>
            </w:r>
          </w:p>
        </w:tc>
        <w:tc>
          <w:tcPr>
            <w:tcW w:w="2250" w:type="dxa"/>
          </w:tcPr>
          <w:p w:rsidR="007C0327" w:rsidRPr="00E52329" w:rsidRDefault="00D01E14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3.8</w:t>
            </w:r>
          </w:p>
        </w:tc>
        <w:tc>
          <w:tcPr>
            <w:tcW w:w="2870" w:type="dxa"/>
          </w:tcPr>
          <w:p w:rsidR="007C0327" w:rsidRPr="00E52329" w:rsidRDefault="004B49DE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 (0.3, 0.4)</w:t>
            </w:r>
            <w:r w:rsidR="0017423E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</w:t>
            </w:r>
            <w:r w:rsidR="00C65EA3">
              <w:rPr>
                <w:sz w:val="20"/>
                <w:szCs w:val="20"/>
              </w:rPr>
              <w:t xml:space="preserve"> members</w:t>
            </w:r>
            <w:r>
              <w:rPr>
                <w:sz w:val="20"/>
                <w:szCs w:val="20"/>
              </w:rPr>
              <w:t xml:space="preserve"> (0–5)</w:t>
            </w:r>
          </w:p>
        </w:tc>
        <w:tc>
          <w:tcPr>
            <w:tcW w:w="2250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2.9</w:t>
            </w:r>
          </w:p>
        </w:tc>
        <w:tc>
          <w:tcPr>
            <w:tcW w:w="2250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</w:t>
            </w:r>
          </w:p>
        </w:tc>
        <w:tc>
          <w:tcPr>
            <w:tcW w:w="2870" w:type="dxa"/>
          </w:tcPr>
          <w:p w:rsidR="007C0327" w:rsidRPr="00E52329" w:rsidRDefault="001D2547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 (</w:t>
            </w:r>
            <w:r w:rsidR="00F0759B">
              <w:rPr>
                <w:sz w:val="20"/>
                <w:szCs w:val="20"/>
              </w:rPr>
              <w:t>-0.5, -0.4)</w:t>
            </w:r>
            <w:r w:rsidR="00972229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250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</w:t>
            </w:r>
          </w:p>
        </w:tc>
        <w:tc>
          <w:tcPr>
            <w:tcW w:w="2250" w:type="dxa"/>
          </w:tcPr>
          <w:p w:rsidR="007C0327" w:rsidRPr="00E52329" w:rsidRDefault="0088553F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3.1</w:t>
            </w:r>
          </w:p>
        </w:tc>
        <w:tc>
          <w:tcPr>
            <w:tcW w:w="2870" w:type="dxa"/>
          </w:tcPr>
          <w:p w:rsidR="007C0327" w:rsidRPr="00E52329" w:rsidRDefault="00FA4635" w:rsidP="008208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 (</w:t>
            </w:r>
            <w:r w:rsidR="00011935">
              <w:rPr>
                <w:sz w:val="20"/>
                <w:szCs w:val="20"/>
              </w:rPr>
              <w:t>-0.2, -0.1)</w:t>
            </w:r>
            <w:r w:rsidR="00644715">
              <w:rPr>
                <w:sz w:val="20"/>
                <w:szCs w:val="20"/>
              </w:rPr>
              <w:t xml:space="preserve"> </w:t>
            </w:r>
            <w:r w:rsidR="00172D21">
              <w:rPr>
                <w:sz w:val="18"/>
                <w:szCs w:val="18"/>
              </w:rPr>
              <w:t>‡</w:t>
            </w:r>
          </w:p>
        </w:tc>
      </w:tr>
      <w:tr w:rsidR="007C0327" w:rsidRPr="00E52329" w:rsidTr="00BA21FE">
        <w:tc>
          <w:tcPr>
            <w:tcW w:w="3420" w:type="dxa"/>
          </w:tcPr>
          <w:p w:rsidR="007C0327" w:rsidRPr="00D3207A" w:rsidRDefault="007C0327" w:rsidP="007C0327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7C0327" w:rsidRPr="00E52329" w:rsidTr="00BA21FE">
        <w:tc>
          <w:tcPr>
            <w:tcW w:w="3420" w:type="dxa"/>
          </w:tcPr>
          <w:p w:rsidR="007C0327" w:rsidRPr="00AC3939" w:rsidRDefault="007C0327" w:rsidP="007C03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  <w:r w:rsidR="00DB068E" w:rsidRPr="00DB068E">
              <w:rPr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2250" w:type="dxa"/>
          </w:tcPr>
          <w:p w:rsidR="007C0327" w:rsidRPr="00E52329" w:rsidRDefault="00171105" w:rsidP="00820885">
            <w:pPr>
              <w:jc w:val="center"/>
              <w:rPr>
                <w:sz w:val="20"/>
                <w:szCs w:val="20"/>
              </w:rPr>
            </w:pPr>
            <w:r w:rsidRPr="00171105">
              <w:rPr>
                <w:sz w:val="20"/>
                <w:szCs w:val="20"/>
              </w:rPr>
              <w:t>2,385</w:t>
            </w:r>
          </w:p>
        </w:tc>
        <w:tc>
          <w:tcPr>
            <w:tcW w:w="2250" w:type="dxa"/>
          </w:tcPr>
          <w:p w:rsidR="007C0327" w:rsidRPr="00E52329" w:rsidRDefault="0017413D" w:rsidP="00820885">
            <w:pPr>
              <w:jc w:val="center"/>
              <w:rPr>
                <w:sz w:val="20"/>
                <w:szCs w:val="20"/>
              </w:rPr>
            </w:pPr>
            <w:r w:rsidRPr="0017413D">
              <w:rPr>
                <w:sz w:val="20"/>
                <w:szCs w:val="20"/>
              </w:rPr>
              <w:t>2,829</w:t>
            </w:r>
          </w:p>
        </w:tc>
        <w:tc>
          <w:tcPr>
            <w:tcW w:w="2870" w:type="dxa"/>
          </w:tcPr>
          <w:p w:rsidR="007C0327" w:rsidRPr="00E52329" w:rsidRDefault="007C0327" w:rsidP="00820885">
            <w:pPr>
              <w:jc w:val="center"/>
              <w:rPr>
                <w:sz w:val="20"/>
                <w:szCs w:val="20"/>
              </w:rPr>
            </w:pPr>
          </w:p>
        </w:tc>
      </w:tr>
      <w:tr w:rsidR="00FE7E50" w:rsidRPr="00E52329" w:rsidTr="009C2617">
        <w:tc>
          <w:tcPr>
            <w:tcW w:w="10790" w:type="dxa"/>
            <w:gridSpan w:val="4"/>
            <w:tcBorders>
              <w:top w:val="single" w:sz="4" w:space="0" w:color="auto"/>
            </w:tcBorders>
          </w:tcPr>
          <w:p w:rsidR="00DF34CC" w:rsidRPr="008D740B" w:rsidRDefault="00DF34CC" w:rsidP="00DF34CC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E7E50" w:rsidRDefault="007F4D0B" w:rsidP="007C0327">
            <w:pPr>
              <w:rPr>
                <w:sz w:val="18"/>
                <w:szCs w:val="18"/>
              </w:rPr>
            </w:pPr>
            <w:r w:rsidRPr="00954548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18"/>
                <w:szCs w:val="18"/>
              </w:rPr>
              <w:t xml:space="preserve">Estimated change from </w:t>
            </w:r>
            <w:r w:rsidR="00276277">
              <w:rPr>
                <w:sz w:val="18"/>
                <w:szCs w:val="18"/>
              </w:rPr>
              <w:t>2005–05 to 2015–16</w:t>
            </w:r>
            <w:r w:rsidR="006E5D3B">
              <w:rPr>
                <w:sz w:val="18"/>
                <w:szCs w:val="18"/>
              </w:rPr>
              <w:t xml:space="preserve"> (95% CI)</w:t>
            </w:r>
          </w:p>
          <w:p w:rsidR="000B6B2B" w:rsidRPr="007F4D0B" w:rsidRDefault="000B6B2B" w:rsidP="007C0327">
            <w:pPr>
              <w:rPr>
                <w:sz w:val="18"/>
                <w:szCs w:val="18"/>
              </w:rPr>
            </w:pPr>
            <w:r w:rsidRPr="00813996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18"/>
                <w:szCs w:val="18"/>
              </w:rPr>
              <w:t>Ex</w:t>
            </w:r>
            <w:r w:rsidR="00813996">
              <w:rPr>
                <w:sz w:val="18"/>
                <w:szCs w:val="18"/>
              </w:rPr>
              <w:t>cludes spouse or cohabiting partner.</w:t>
            </w:r>
          </w:p>
        </w:tc>
      </w:tr>
    </w:tbl>
    <w:p w:rsidR="00326826" w:rsidRDefault="0032682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047"/>
        <w:gridCol w:w="2048"/>
        <w:gridCol w:w="2047"/>
        <w:gridCol w:w="2048"/>
      </w:tblGrid>
      <w:tr w:rsidR="007C4E62" w:rsidRPr="00D3207A" w:rsidTr="00E844FF">
        <w:tc>
          <w:tcPr>
            <w:tcW w:w="10800" w:type="dxa"/>
            <w:gridSpan w:val="5"/>
            <w:tcBorders>
              <w:bottom w:val="single" w:sz="4" w:space="0" w:color="auto"/>
            </w:tcBorders>
          </w:tcPr>
          <w:p w:rsidR="007C4E62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2. Mixed-effects ordinal logistic models predicting loneliness from demographic, health and social characteristics among the U.S. community-dwelling population born 1920–65 (estimated coefficients and 95% Cis)</w:t>
            </w:r>
          </w:p>
        </w:tc>
      </w:tr>
      <w:tr w:rsidR="007C4E62" w:rsidRPr="00D3207A" w:rsidTr="00FE55BC">
        <w:tc>
          <w:tcPr>
            <w:tcW w:w="2610" w:type="dxa"/>
            <w:vMerge w:val="restart"/>
            <w:tcBorders>
              <w:top w:val="single" w:sz="4" w:space="0" w:color="auto"/>
            </w:tcBorders>
            <w:vAlign w:val="center"/>
          </w:tcPr>
          <w:p w:rsidR="007C4E62" w:rsidRPr="00D3207A" w:rsidRDefault="007C4E62" w:rsidP="004D3AAF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8" w:type="dxa"/>
            <w:tcBorders>
              <w:top w:val="single" w:sz="4" w:space="0" w:color="auto"/>
            </w:tcBorders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  <w:vMerge/>
          </w:tcPr>
          <w:p w:rsidR="007C4E62" w:rsidRPr="00855701" w:rsidRDefault="007C4E62">
            <w:pPr>
              <w:rPr>
                <w:i/>
                <w:sz w:val="20"/>
                <w:szCs w:val="20"/>
              </w:rPr>
            </w:pP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1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2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3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7C4E62" w:rsidRDefault="00F0401A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4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77765A" w:rsidRDefault="007C4E62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(decades from 70)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(-0.16, 0.01)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-0.12 (-0.21, -0.04)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-0.24 (-0.32, -0.15)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E104D7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</w:t>
            </w:r>
            <w:r w:rsidR="004577CC">
              <w:rPr>
                <w:sz w:val="20"/>
                <w:szCs w:val="20"/>
              </w:rPr>
              <w:t xml:space="preserve"> (-0.37, -0.19)</w:t>
            </w:r>
            <w:r w:rsidR="001D583D">
              <w:rPr>
                <w:sz w:val="18"/>
                <w:szCs w:val="18"/>
              </w:rPr>
              <w:t xml:space="preserve"> </w:t>
            </w:r>
            <w:r w:rsidR="001D583D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Age squared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0.20 (0.12, 0.28)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0.17 (0.09, 0.25)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0.12 (0.04, 0.19)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7C4E62" w:rsidRDefault="00F8280C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(0.01, 0.16)</w:t>
            </w:r>
            <w:r w:rsidR="00784E96">
              <w:rPr>
                <w:sz w:val="20"/>
                <w:szCs w:val="20"/>
              </w:rPr>
              <w:t xml:space="preserve"> *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Female (vs. male)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0.35 (0.17, 0.54)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(0.20, 0.56)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0.14 (-0.05, 0.33)</w:t>
            </w:r>
          </w:p>
        </w:tc>
        <w:tc>
          <w:tcPr>
            <w:tcW w:w="2048" w:type="dxa"/>
          </w:tcPr>
          <w:p w:rsidR="007C4E62" w:rsidRDefault="009513D3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0.17 (-0.01, 0.36)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0.68 (0.41, 0.95)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0.57 (030, 0.84)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(0.11, 0.66)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7C4E62" w:rsidRDefault="00493E38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0.30 (0.02, 0.57)</w:t>
            </w:r>
            <w:r w:rsidR="00D07E6A">
              <w:rPr>
                <w:sz w:val="20"/>
                <w:szCs w:val="20"/>
              </w:rPr>
              <w:t xml:space="preserve"> *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 (-0.45, 0.18)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-0.21 (-0.52, 0.10)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-0.30 (-0.61, 0.00)</w:t>
            </w:r>
          </w:p>
        </w:tc>
        <w:tc>
          <w:tcPr>
            <w:tcW w:w="2048" w:type="dxa"/>
          </w:tcPr>
          <w:p w:rsidR="007C4E62" w:rsidRDefault="004C5325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-0.36 (-0.66, -0.05)</w:t>
            </w:r>
            <w:r w:rsidR="00E90B29">
              <w:rPr>
                <w:sz w:val="20"/>
                <w:szCs w:val="20"/>
              </w:rPr>
              <w:t xml:space="preserve"> *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(-0.32, 0.74)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0.18 (-0.33, 0.69)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(-0.39, 0.65)</w:t>
            </w:r>
          </w:p>
        </w:tc>
        <w:tc>
          <w:tcPr>
            <w:tcW w:w="2048" w:type="dxa"/>
          </w:tcPr>
          <w:p w:rsidR="007C4E62" w:rsidRDefault="00A42BDE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 (-0.39, 0.62)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0.46 (0.13, 0.78) </w:t>
            </w:r>
            <w:r w:rsidR="006C1E17"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 (-0.06, 0.58)</w:t>
            </w:r>
          </w:p>
        </w:tc>
        <w:tc>
          <w:tcPr>
            <w:tcW w:w="2047" w:type="dxa"/>
          </w:tcPr>
          <w:p w:rsidR="007C4E62" w:rsidRPr="00D3207A" w:rsidRDefault="00CA33E1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0.39 (0.08, 0.71) </w:t>
            </w:r>
            <w:r w:rsidR="007C4E62">
              <w:rPr>
                <w:sz w:val="20"/>
                <w:szCs w:val="20"/>
              </w:rPr>
              <w:t>*</w:t>
            </w:r>
          </w:p>
        </w:tc>
        <w:tc>
          <w:tcPr>
            <w:tcW w:w="2048" w:type="dxa"/>
          </w:tcPr>
          <w:p w:rsidR="007C4E62" w:rsidRDefault="00E566BD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0.23 (-0.09, 0.54)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-0.20 (-0.44, 0.05)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(-0.37, 0.11)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(-0.37, 0.12)</w:t>
            </w:r>
          </w:p>
        </w:tc>
        <w:tc>
          <w:tcPr>
            <w:tcW w:w="2048" w:type="dxa"/>
          </w:tcPr>
          <w:p w:rsidR="007C4E62" w:rsidRDefault="006E3619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-0.07 (-0.31, 0.18)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D3207A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-0.48 (-0.74, -0.21)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-0.26 (-0.52, 0.00)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 (-0.61, -0.07) *</w:t>
            </w:r>
          </w:p>
        </w:tc>
        <w:tc>
          <w:tcPr>
            <w:tcW w:w="2048" w:type="dxa"/>
          </w:tcPr>
          <w:p w:rsidR="007C4E62" w:rsidRDefault="004B6EB6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-0.15</w:t>
            </w:r>
            <w:r w:rsidR="00252D30">
              <w:rPr>
                <w:sz w:val="20"/>
                <w:szCs w:val="20"/>
              </w:rPr>
              <w:t xml:space="preserve"> (-0.41. 0.12)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77765A" w:rsidRDefault="007C4E62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(-0.45, 0.27)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127EA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-0.34 (-0.43, -0.26)</w:t>
            </w:r>
            <w:r w:rsidR="00520C5A">
              <w:rPr>
                <w:sz w:val="20"/>
                <w:szCs w:val="20"/>
              </w:rPr>
              <w:t xml:space="preserve"> </w:t>
            </w:r>
            <w:r w:rsidR="00520C5A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 (-0.05, 0.06)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AE6943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  <w:r w:rsidR="00073C03">
              <w:rPr>
                <w:sz w:val="20"/>
                <w:szCs w:val="20"/>
              </w:rPr>
              <w:t xml:space="preserve"> (-0.05, 0.06)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0.18 (0.11, 0.24)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420550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(0.09, 0.22)</w:t>
            </w:r>
            <w:r w:rsidR="00520C5A">
              <w:rPr>
                <w:sz w:val="20"/>
                <w:szCs w:val="20"/>
              </w:rPr>
              <w:t xml:space="preserve"> </w:t>
            </w:r>
            <w:r w:rsidR="00520C5A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2E5A77" w:rsidRDefault="007C4E62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 w:rsidRPr="008158DD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E63F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1.64 (1.42, 1.85)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564864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1.62 (1.41, 1.8</w:t>
            </w:r>
            <w:r w:rsidR="00E951EC">
              <w:rPr>
                <w:sz w:val="20"/>
                <w:szCs w:val="20"/>
              </w:rPr>
              <w:t>3)</w:t>
            </w:r>
            <w:r w:rsidR="002E692C">
              <w:rPr>
                <w:sz w:val="20"/>
                <w:szCs w:val="20"/>
              </w:rPr>
              <w:t xml:space="preserve"> </w:t>
            </w:r>
            <w:r w:rsidR="002E692C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 w:rsidP="00E63F27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1.28 (1.01, 1.56)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CD0AAC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1.22 (0.95, 1.49)</w:t>
            </w:r>
            <w:r w:rsidR="002E692C">
              <w:rPr>
                <w:sz w:val="20"/>
                <w:szCs w:val="20"/>
              </w:rPr>
              <w:t xml:space="preserve"> </w:t>
            </w:r>
            <w:r w:rsidR="002E692C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 (-0.04, 0.08)</w:t>
            </w:r>
          </w:p>
        </w:tc>
        <w:tc>
          <w:tcPr>
            <w:tcW w:w="2048" w:type="dxa"/>
          </w:tcPr>
          <w:p w:rsidR="007C4E62" w:rsidRDefault="00DF16D3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</w:t>
            </w:r>
            <w:r w:rsidR="0043400C">
              <w:rPr>
                <w:sz w:val="20"/>
                <w:szCs w:val="20"/>
              </w:rPr>
              <w:t xml:space="preserve"> (-0.04, 0.08)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-0.21 (-0.30, -0.12)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FC4078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-0.21 (-0.30, -0.13)</w:t>
            </w:r>
            <w:r w:rsidR="00090C27">
              <w:rPr>
                <w:sz w:val="20"/>
                <w:szCs w:val="20"/>
              </w:rPr>
              <w:t xml:space="preserve"> </w:t>
            </w:r>
            <w:r w:rsidR="00090C27">
              <w:rPr>
                <w:sz w:val="18"/>
                <w:szCs w:val="18"/>
              </w:rPr>
              <w:t>‡</w:t>
            </w: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-0.31 (-0.38, -0.24) </w:t>
            </w:r>
            <w:r w:rsidR="006C1E17"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7C4E62" w:rsidRDefault="00051649" w:rsidP="0085570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-0.28 (</w:t>
            </w:r>
            <w:r w:rsidR="00E11E65">
              <w:rPr>
                <w:sz w:val="20"/>
                <w:szCs w:val="20"/>
              </w:rPr>
              <w:t>-0.35, -0.21)</w:t>
            </w:r>
            <w:r w:rsidR="00090C27">
              <w:rPr>
                <w:sz w:val="20"/>
                <w:szCs w:val="20"/>
              </w:rPr>
              <w:t xml:space="preserve"> </w:t>
            </w:r>
            <w:r w:rsidR="00090C27">
              <w:rPr>
                <w:sz w:val="18"/>
                <w:szCs w:val="18"/>
              </w:rPr>
              <w:t>‡</w:t>
            </w:r>
            <w:bookmarkStart w:id="0" w:name="_GoBack"/>
            <w:bookmarkEnd w:id="0"/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7C4E62" w:rsidRPr="00D3207A" w:rsidTr="00FE55BC">
        <w:tc>
          <w:tcPr>
            <w:tcW w:w="2610" w:type="dxa"/>
          </w:tcPr>
          <w:p w:rsidR="007C4E62" w:rsidRPr="00D3207A" w:rsidRDefault="007C4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Survey year</w:t>
            </w: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7C4E62" w:rsidRPr="00D3207A" w:rsidRDefault="007C4E62" w:rsidP="00855701">
            <w:pPr>
              <w:jc w:val="center"/>
              <w:rPr>
                <w:sz w:val="20"/>
                <w:szCs w:val="20"/>
              </w:rPr>
            </w:pPr>
          </w:p>
        </w:tc>
      </w:tr>
      <w:tr w:rsidR="00F95FB9" w:rsidRPr="00D3207A" w:rsidTr="00FE55BC">
        <w:tc>
          <w:tcPr>
            <w:tcW w:w="2610" w:type="dxa"/>
          </w:tcPr>
          <w:p w:rsidR="00F95FB9" w:rsidRPr="00D3207A" w:rsidRDefault="00F95FB9" w:rsidP="00F95FB9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2010–11 vs. 2005–06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0.29 (0.12, 0.46)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0.27 (0.11, 0.44) </w:t>
            </w:r>
            <w:r>
              <w:rPr>
                <w:sz w:val="18"/>
                <w:szCs w:val="18"/>
              </w:rPr>
              <w:t>†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0.38 (0.20, 0.55)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 (0.19, 0.54)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95FB9" w:rsidRPr="00D3207A" w:rsidTr="00FE55BC">
        <w:tc>
          <w:tcPr>
            <w:tcW w:w="2610" w:type="dxa"/>
          </w:tcPr>
          <w:p w:rsidR="00F95FB9" w:rsidRPr="00D3207A" w:rsidRDefault="00F95FB9" w:rsidP="00F95FB9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2015–16 vs. 2010–11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(-0.34, -0.04) *</w:t>
            </w: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(-0.33, -0.03) *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(-0.52, -0.21) 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048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-0.36 (-0.52, -0.20) </w:t>
            </w:r>
            <w:r>
              <w:rPr>
                <w:sz w:val="18"/>
                <w:szCs w:val="18"/>
              </w:rPr>
              <w:t>‡</w:t>
            </w:r>
          </w:p>
        </w:tc>
      </w:tr>
      <w:tr w:rsidR="00F95FB9" w:rsidRPr="00D3207A" w:rsidTr="00FE55BC">
        <w:tc>
          <w:tcPr>
            <w:tcW w:w="2610" w:type="dxa"/>
          </w:tcPr>
          <w:p w:rsidR="00F95FB9" w:rsidRPr="00D3207A" w:rsidRDefault="00F95FB9" w:rsidP="00F95FB9">
            <w:pPr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48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</w:p>
        </w:tc>
      </w:tr>
      <w:tr w:rsidR="00F95FB9" w:rsidRPr="00D3207A" w:rsidTr="00FE55BC">
        <w:tc>
          <w:tcPr>
            <w:tcW w:w="2610" w:type="dxa"/>
          </w:tcPr>
          <w:p w:rsidR="00F95FB9" w:rsidRPr="00AC3939" w:rsidRDefault="00F95FB9" w:rsidP="00F95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Var(</w:t>
            </w:r>
            <w:r>
              <w:rPr>
                <w:i/>
                <w:sz w:val="20"/>
                <w:szCs w:val="20"/>
              </w:rPr>
              <w:t>u</w:t>
            </w:r>
            <w:r>
              <w:rPr>
                <w:sz w:val="20"/>
                <w:szCs w:val="20"/>
              </w:rPr>
              <w:t>)</w:t>
            </w:r>
            <w:r w:rsidRPr="00AC393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047" w:type="dxa"/>
          </w:tcPr>
          <w:p w:rsidR="00F95FB9" w:rsidRPr="00D3207A" w:rsidRDefault="005D517F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4.3 (3.7, 5.1</w:t>
            </w:r>
            <w:r w:rsidR="00F95FB9">
              <w:rPr>
                <w:sz w:val="20"/>
                <w:szCs w:val="20"/>
              </w:rPr>
              <w:t>)</w:t>
            </w:r>
          </w:p>
        </w:tc>
        <w:tc>
          <w:tcPr>
            <w:tcW w:w="2048" w:type="dxa"/>
          </w:tcPr>
          <w:p w:rsidR="00F95FB9" w:rsidRPr="00D3207A" w:rsidRDefault="005D517F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(3.4, 4.7</w:t>
            </w:r>
            <w:r w:rsidR="00F95FB9">
              <w:rPr>
                <w:sz w:val="20"/>
                <w:szCs w:val="20"/>
              </w:rPr>
              <w:t>)</w:t>
            </w:r>
          </w:p>
        </w:tc>
        <w:tc>
          <w:tcPr>
            <w:tcW w:w="2047" w:type="dxa"/>
          </w:tcPr>
          <w:p w:rsidR="00F95FB9" w:rsidRPr="00D3207A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 w:rsidR="005D517F">
              <w:rPr>
                <w:sz w:val="20"/>
                <w:szCs w:val="20"/>
              </w:rPr>
              <w:t>9 (3.3, 4.6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048" w:type="dxa"/>
          </w:tcPr>
          <w:p w:rsidR="00F95FB9" w:rsidRDefault="00413097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 (3.1, 4.4)</w:t>
            </w:r>
          </w:p>
        </w:tc>
      </w:tr>
      <w:tr w:rsidR="00F95FB9" w:rsidRPr="00D3207A" w:rsidTr="00FE55BC">
        <w:tc>
          <w:tcPr>
            <w:tcW w:w="2610" w:type="dxa"/>
          </w:tcPr>
          <w:p w:rsidR="00F95FB9" w:rsidRDefault="00F95FB9" w:rsidP="00F95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</w:p>
        </w:tc>
        <w:tc>
          <w:tcPr>
            <w:tcW w:w="2047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5,288</w:t>
            </w:r>
          </w:p>
        </w:tc>
        <w:tc>
          <w:tcPr>
            <w:tcW w:w="2048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5,282</w:t>
            </w:r>
          </w:p>
        </w:tc>
        <w:tc>
          <w:tcPr>
            <w:tcW w:w="2047" w:type="dxa"/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5,218</w:t>
            </w:r>
          </w:p>
        </w:tc>
        <w:tc>
          <w:tcPr>
            <w:tcW w:w="2048" w:type="dxa"/>
          </w:tcPr>
          <w:p w:rsidR="00F95FB9" w:rsidRDefault="000859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5,211</w:t>
            </w:r>
          </w:p>
        </w:tc>
      </w:tr>
      <w:tr w:rsidR="00F95FB9" w:rsidRPr="00D3207A" w:rsidTr="00FE55BC">
        <w:tc>
          <w:tcPr>
            <w:tcW w:w="2610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observations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8,750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8,732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:rsidR="00F95FB9" w:rsidRDefault="00F95FB9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8,554</w:t>
            </w:r>
          </w:p>
        </w:tc>
        <w:tc>
          <w:tcPr>
            <w:tcW w:w="2048" w:type="dxa"/>
            <w:tcBorders>
              <w:bottom w:val="single" w:sz="4" w:space="0" w:color="auto"/>
            </w:tcBorders>
          </w:tcPr>
          <w:p w:rsidR="00F95FB9" w:rsidRDefault="004828EA" w:rsidP="00F95FB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8,536</w:t>
            </w:r>
          </w:p>
        </w:tc>
      </w:tr>
      <w:tr w:rsidR="00F95FB9" w:rsidRPr="00D3207A" w:rsidTr="005C5355">
        <w:tc>
          <w:tcPr>
            <w:tcW w:w="10800" w:type="dxa"/>
            <w:gridSpan w:val="5"/>
            <w:tcBorders>
              <w:top w:val="single" w:sz="4" w:space="0" w:color="auto"/>
            </w:tcBorders>
          </w:tcPr>
          <w:p w:rsidR="00F95FB9" w:rsidRPr="008D740B" w:rsidRDefault="00F95FB9" w:rsidP="00F95FB9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F95FB9" w:rsidRPr="008D740B" w:rsidRDefault="00F95FB9" w:rsidP="00F95FB9">
            <w:pPr>
              <w:rPr>
                <w:sz w:val="18"/>
                <w:szCs w:val="18"/>
              </w:rPr>
            </w:pPr>
            <w:r w:rsidRPr="004D3AAF">
              <w:rPr>
                <w:sz w:val="20"/>
                <w:szCs w:val="20"/>
                <w:vertAlign w:val="superscript"/>
              </w:rPr>
              <w:t>1</w:t>
            </w:r>
            <w:r w:rsidRPr="001E5D40">
              <w:rPr>
                <w:sz w:val="18"/>
                <w:szCs w:val="18"/>
              </w:rPr>
              <w:t>Excludes those who are married but do not live with their spouse.</w:t>
            </w:r>
          </w:p>
        </w:tc>
      </w:tr>
    </w:tbl>
    <w:p w:rsidR="00E568F8" w:rsidRDefault="00E568F8">
      <w:r>
        <w:br w:type="page"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</w:tblGrid>
      <w:tr w:rsidR="006C16E7" w:rsidRPr="00D3207A" w:rsidTr="00140D7B">
        <w:trPr>
          <w:jc w:val="center"/>
        </w:trPr>
        <w:tc>
          <w:tcPr>
            <w:tcW w:w="8092" w:type="dxa"/>
            <w:gridSpan w:val="3"/>
            <w:tcBorders>
              <w:bottom w:val="single" w:sz="4" w:space="0" w:color="auto"/>
            </w:tcBorders>
          </w:tcPr>
          <w:p w:rsidR="006C16E7" w:rsidRPr="00D3207A" w:rsidRDefault="002B76E0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Table 3</w:t>
            </w:r>
            <w:r w:rsidR="006C16E7">
              <w:rPr>
                <w:sz w:val="20"/>
                <w:szCs w:val="20"/>
              </w:rPr>
              <w:t xml:space="preserve">. </w:t>
            </w:r>
            <w:r w:rsidR="00DA5FA2">
              <w:rPr>
                <w:sz w:val="20"/>
                <w:szCs w:val="20"/>
              </w:rPr>
              <w:t>O</w:t>
            </w:r>
            <w:r w:rsidR="006C16E7">
              <w:rPr>
                <w:sz w:val="20"/>
                <w:szCs w:val="20"/>
              </w:rPr>
              <w:t>rdinal logistic</w:t>
            </w:r>
            <w:r w:rsidR="006A43CF">
              <w:rPr>
                <w:sz w:val="20"/>
                <w:szCs w:val="20"/>
              </w:rPr>
              <w:t xml:space="preserve"> (cross-sectional)</w:t>
            </w:r>
            <w:r w:rsidR="006C16E7">
              <w:rPr>
                <w:sz w:val="20"/>
                <w:szCs w:val="20"/>
              </w:rPr>
              <w:t xml:space="preserve"> models predicting loneliness from demographic, health and social characteristics</w:t>
            </w:r>
            <w:r w:rsidR="00D20987">
              <w:rPr>
                <w:sz w:val="20"/>
                <w:szCs w:val="20"/>
              </w:rPr>
              <w:t>, estimated separately for those born 1920–47 and 1948–65</w:t>
            </w:r>
            <w:r w:rsidR="006C16E7">
              <w:rPr>
                <w:sz w:val="20"/>
                <w:szCs w:val="20"/>
              </w:rPr>
              <w:t xml:space="preserve"> (coefficients and 95% Cis)</w:t>
            </w:r>
          </w:p>
        </w:tc>
      </w:tr>
      <w:tr w:rsidR="00EB542A" w:rsidRPr="00D3207A" w:rsidTr="00996AF9">
        <w:trPr>
          <w:jc w:val="center"/>
        </w:trPr>
        <w:tc>
          <w:tcPr>
            <w:tcW w:w="2697" w:type="dxa"/>
            <w:vMerge w:val="restart"/>
            <w:tcBorders>
              <w:top w:val="single" w:sz="4" w:space="0" w:color="auto"/>
            </w:tcBorders>
            <w:vAlign w:val="center"/>
          </w:tcPr>
          <w:p w:rsidR="00EB542A" w:rsidRPr="00D3207A" w:rsidRDefault="00EB542A" w:rsidP="007D0DB3">
            <w:pPr>
              <w:rPr>
                <w:sz w:val="20"/>
                <w:szCs w:val="20"/>
              </w:rPr>
            </w:pPr>
            <w:r w:rsidRPr="00855701">
              <w:rPr>
                <w:i/>
                <w:sz w:val="20"/>
                <w:szCs w:val="20"/>
              </w:rPr>
              <w:t>Covariates</w:t>
            </w:r>
          </w:p>
        </w:tc>
        <w:tc>
          <w:tcPr>
            <w:tcW w:w="2697" w:type="dxa"/>
            <w:tcBorders>
              <w:top w:val="single" w:sz="4" w:space="0" w:color="auto"/>
            </w:tcBorders>
          </w:tcPr>
          <w:p w:rsidR="00EB542A" w:rsidRPr="00EB542A" w:rsidRDefault="00EB542A" w:rsidP="00BC26B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  <w:tcBorders>
              <w:top w:val="single" w:sz="4" w:space="0" w:color="auto"/>
            </w:tcBorders>
          </w:tcPr>
          <w:p w:rsidR="00EB542A" w:rsidRPr="00EB542A" w:rsidRDefault="00EB542A" w:rsidP="00BC26B2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  <w:vMerge/>
          </w:tcPr>
          <w:p w:rsidR="00997317" w:rsidRPr="00855701" w:rsidRDefault="00997317" w:rsidP="007D0DB3">
            <w:pPr>
              <w:rPr>
                <w:i/>
                <w:sz w:val="20"/>
                <w:szCs w:val="20"/>
              </w:rPr>
            </w:pP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152318" w:rsidRDefault="00B77372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Born </w:t>
            </w:r>
            <w:r w:rsidR="00997317">
              <w:rPr>
                <w:sz w:val="20"/>
                <w:szCs w:val="20"/>
              </w:rPr>
              <w:t>1920–47</w:t>
            </w:r>
          </w:p>
          <w:p w:rsidR="00997317" w:rsidRPr="00D3207A" w:rsidRDefault="0015231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2010–11)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997317" w:rsidRDefault="00B77372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Born </w:t>
            </w:r>
            <w:r w:rsidR="00997317">
              <w:rPr>
                <w:sz w:val="20"/>
                <w:szCs w:val="20"/>
              </w:rPr>
              <w:t>1948–65</w:t>
            </w:r>
          </w:p>
          <w:p w:rsidR="00152318" w:rsidRPr="00D3207A" w:rsidRDefault="0015231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(interviewed in 2015–16)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77765A" w:rsidRDefault="00997317" w:rsidP="007D0DB3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Demographics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A1262A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Age (decades</w:t>
            </w:r>
            <w:r w:rsidR="00997317" w:rsidRPr="00D3207A"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997317" w:rsidRPr="00D3207A" w:rsidRDefault="00E44FE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-0.14</w:t>
            </w:r>
            <w:r w:rsidR="00652182">
              <w:rPr>
                <w:sz w:val="20"/>
                <w:szCs w:val="20"/>
              </w:rPr>
              <w:t xml:space="preserve"> (-0.28, 0.01)</w:t>
            </w:r>
          </w:p>
        </w:tc>
        <w:tc>
          <w:tcPr>
            <w:tcW w:w="2698" w:type="dxa"/>
          </w:tcPr>
          <w:p w:rsidR="00997317" w:rsidRPr="00D3207A" w:rsidRDefault="0090661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-0.19 (-0.40, 0.01)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Female (vs. male)</w:t>
            </w:r>
          </w:p>
        </w:tc>
        <w:tc>
          <w:tcPr>
            <w:tcW w:w="2697" w:type="dxa"/>
          </w:tcPr>
          <w:p w:rsidR="00997317" w:rsidRPr="00D3207A" w:rsidRDefault="0080578F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(-0.17, 0.25)</w:t>
            </w:r>
          </w:p>
        </w:tc>
        <w:tc>
          <w:tcPr>
            <w:tcW w:w="2698" w:type="dxa"/>
          </w:tcPr>
          <w:p w:rsidR="00997317" w:rsidRPr="00D3207A" w:rsidRDefault="00D543B9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0.11 (-0.09, 0.31)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 w:rsidRPr="00D3207A">
              <w:rPr>
                <w:sz w:val="20"/>
                <w:szCs w:val="20"/>
              </w:rPr>
              <w:t>Race/ethnicity (vs. white)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Black/African American</w:t>
            </w:r>
          </w:p>
        </w:tc>
        <w:tc>
          <w:tcPr>
            <w:tcW w:w="2697" w:type="dxa"/>
          </w:tcPr>
          <w:p w:rsidR="00997317" w:rsidRPr="00D3207A" w:rsidRDefault="00E5031F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 (-0.21, 0.41)</w:t>
            </w:r>
          </w:p>
        </w:tc>
        <w:tc>
          <w:tcPr>
            <w:tcW w:w="2698" w:type="dxa"/>
          </w:tcPr>
          <w:p w:rsidR="00997317" w:rsidRPr="00D3207A" w:rsidRDefault="00E6139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 (-0.27, 0.34)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Hispanic</w:t>
            </w:r>
          </w:p>
        </w:tc>
        <w:tc>
          <w:tcPr>
            <w:tcW w:w="2697" w:type="dxa"/>
          </w:tcPr>
          <w:p w:rsidR="00997317" w:rsidRPr="00D3207A" w:rsidRDefault="004040B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-0.43 (-0.80, -0.06) *</w:t>
            </w:r>
          </w:p>
        </w:tc>
        <w:tc>
          <w:tcPr>
            <w:tcW w:w="2698" w:type="dxa"/>
          </w:tcPr>
          <w:p w:rsidR="00997317" w:rsidRPr="00D3207A" w:rsidRDefault="00FF6ADA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 (-0.66, 0.15)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Other</w:t>
            </w:r>
          </w:p>
        </w:tc>
        <w:tc>
          <w:tcPr>
            <w:tcW w:w="2697" w:type="dxa"/>
          </w:tcPr>
          <w:p w:rsidR="00997317" w:rsidRPr="00D3207A" w:rsidRDefault="0045537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-0.30 (-0.83, 0.24)</w:t>
            </w:r>
          </w:p>
        </w:tc>
        <w:tc>
          <w:tcPr>
            <w:tcW w:w="2698" w:type="dxa"/>
          </w:tcPr>
          <w:p w:rsidR="00997317" w:rsidRPr="00D3207A" w:rsidRDefault="00EA2CC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-0.10 (-0.58, 0.38)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(vs. HS)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HS</w:t>
            </w:r>
          </w:p>
        </w:tc>
        <w:tc>
          <w:tcPr>
            <w:tcW w:w="2697" w:type="dxa"/>
          </w:tcPr>
          <w:p w:rsidR="00997317" w:rsidRPr="00D3207A" w:rsidRDefault="00BC1047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-0.25 (-0.59, 0.09)</w:t>
            </w:r>
          </w:p>
        </w:tc>
        <w:tc>
          <w:tcPr>
            <w:tcW w:w="2698" w:type="dxa"/>
          </w:tcPr>
          <w:p w:rsidR="00997317" w:rsidRPr="00D3207A" w:rsidRDefault="006F2B8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0.02 (-0.43, 0.46)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 college</w:t>
            </w:r>
          </w:p>
        </w:tc>
        <w:tc>
          <w:tcPr>
            <w:tcW w:w="2697" w:type="dxa"/>
          </w:tcPr>
          <w:p w:rsidR="00997317" w:rsidRPr="00D3207A" w:rsidRDefault="005C7CE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-0.17 (-0.42, 0.08)</w:t>
            </w:r>
          </w:p>
        </w:tc>
        <w:tc>
          <w:tcPr>
            <w:tcW w:w="2698" w:type="dxa"/>
          </w:tcPr>
          <w:p w:rsidR="00997317" w:rsidRPr="00D3207A" w:rsidRDefault="00590422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</w:t>
            </w:r>
            <w:r w:rsidR="00166811">
              <w:rPr>
                <w:sz w:val="20"/>
                <w:szCs w:val="20"/>
              </w:rPr>
              <w:t xml:space="preserve"> (-0.03, 0.50)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Bachelors or more</w:t>
            </w:r>
          </w:p>
        </w:tc>
        <w:tc>
          <w:tcPr>
            <w:tcW w:w="2697" w:type="dxa"/>
          </w:tcPr>
          <w:p w:rsidR="00997317" w:rsidRPr="00D3207A" w:rsidRDefault="0062369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-0.13 (-0.42, 0.15)</w:t>
            </w:r>
          </w:p>
        </w:tc>
        <w:tc>
          <w:tcPr>
            <w:tcW w:w="2698" w:type="dxa"/>
          </w:tcPr>
          <w:p w:rsidR="00997317" w:rsidRPr="00D3207A" w:rsidRDefault="00421CC0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 (-0.02, 0.58)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77765A" w:rsidRDefault="00997317" w:rsidP="007D0DB3">
            <w:pPr>
              <w:rPr>
                <w:i/>
                <w:sz w:val="20"/>
                <w:szCs w:val="20"/>
              </w:rPr>
            </w:pPr>
            <w:r w:rsidRPr="0077765A">
              <w:rPr>
                <w:i/>
                <w:sz w:val="20"/>
                <w:szCs w:val="20"/>
              </w:rPr>
              <w:t>Health characteristics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health (1–5)</w:t>
            </w:r>
          </w:p>
        </w:tc>
        <w:tc>
          <w:tcPr>
            <w:tcW w:w="2697" w:type="dxa"/>
          </w:tcPr>
          <w:p w:rsidR="00997317" w:rsidRPr="00D3207A" w:rsidRDefault="00C173F1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-0.17 (-0.29, -0.06) </w:t>
            </w:r>
            <w:r w:rsidR="008B6C48">
              <w:rPr>
                <w:sz w:val="18"/>
                <w:szCs w:val="18"/>
              </w:rPr>
              <w:t>†</w:t>
            </w:r>
          </w:p>
        </w:tc>
        <w:tc>
          <w:tcPr>
            <w:tcW w:w="2698" w:type="dxa"/>
          </w:tcPr>
          <w:p w:rsidR="00997317" w:rsidRPr="00D3207A" w:rsidRDefault="004A7C35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-0.27 (-0.39, -0.15) </w:t>
            </w:r>
            <w:r w:rsidR="008B6C48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Comorbidities (0-11)</w:t>
            </w:r>
          </w:p>
        </w:tc>
        <w:tc>
          <w:tcPr>
            <w:tcW w:w="2697" w:type="dxa"/>
          </w:tcPr>
          <w:p w:rsidR="00997317" w:rsidRPr="00D3207A" w:rsidRDefault="00CA513E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-0.06 (-0.12, 0.01)</w:t>
            </w:r>
          </w:p>
        </w:tc>
        <w:tc>
          <w:tcPr>
            <w:tcW w:w="2698" w:type="dxa"/>
          </w:tcPr>
          <w:p w:rsidR="00997317" w:rsidRPr="00D3207A" w:rsidRDefault="00167E5A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-0.01 (-0.09, 0.08)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ADLs (0-6)</w:t>
            </w:r>
          </w:p>
        </w:tc>
        <w:tc>
          <w:tcPr>
            <w:tcW w:w="2697" w:type="dxa"/>
          </w:tcPr>
          <w:p w:rsidR="00997317" w:rsidRPr="00D3207A" w:rsidRDefault="00175BA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0.17 (0.09, 0.25)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7A0BE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(-0.02, 0.20)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MoCA-SA (0–20)</w:t>
            </w:r>
          </w:p>
        </w:tc>
        <w:tc>
          <w:tcPr>
            <w:tcW w:w="2697" w:type="dxa"/>
          </w:tcPr>
          <w:p w:rsidR="00997317" w:rsidRPr="00D3207A" w:rsidRDefault="00354A04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-0.02 (-0.05, 0.01)</w:t>
            </w:r>
          </w:p>
        </w:tc>
        <w:tc>
          <w:tcPr>
            <w:tcW w:w="2698" w:type="dxa"/>
          </w:tcPr>
          <w:p w:rsidR="00997317" w:rsidRPr="00D3207A" w:rsidRDefault="00E54B6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-0.03 (-0.07, 0.01)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vision (1–5)</w:t>
            </w:r>
            <w:r w:rsidR="007B39E5"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997317" w:rsidRPr="00D3207A" w:rsidRDefault="00CD00AF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-0.12 (-0.22, -0.02) *</w:t>
            </w: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Self-rated hearing (1–5)</w:t>
            </w:r>
            <w:r w:rsidR="007B39E5" w:rsidRPr="007B39E5">
              <w:rPr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2697" w:type="dxa"/>
          </w:tcPr>
          <w:p w:rsidR="00997317" w:rsidRPr="00D3207A" w:rsidRDefault="00026B17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-0.09 (-0.19, 0.01)</w:t>
            </w: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2E5A77" w:rsidRDefault="00997317" w:rsidP="007D0DB3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Social characteristics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arrangements</w:t>
            </w:r>
          </w:p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(vs. married/cohabiting</w:t>
            </w:r>
            <w:r w:rsidR="007629E4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alone</w:t>
            </w:r>
          </w:p>
        </w:tc>
        <w:tc>
          <w:tcPr>
            <w:tcW w:w="2697" w:type="dxa"/>
          </w:tcPr>
          <w:p w:rsidR="00997317" w:rsidRPr="00D3207A" w:rsidRDefault="00C15E88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1.01 (0.77, 1.24)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0E0D2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1.08 (0.82, 1.33) </w:t>
            </w:r>
            <w:r w:rsidR="008B6C48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ind w:left="28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Living with others</w:t>
            </w:r>
          </w:p>
        </w:tc>
        <w:tc>
          <w:tcPr>
            <w:tcW w:w="2697" w:type="dxa"/>
          </w:tcPr>
          <w:p w:rsidR="00997317" w:rsidRPr="00D3207A" w:rsidRDefault="007B4ECA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0.77 (0.43, 1.11)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F2542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0.93 (0.61, 1.24)</w:t>
            </w:r>
            <w:r w:rsidR="008A4968">
              <w:rPr>
                <w:sz w:val="20"/>
                <w:szCs w:val="20"/>
              </w:rPr>
              <w:t xml:space="preserve"> </w:t>
            </w:r>
            <w:r w:rsidR="008B6C48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Network size (0–5)</w:t>
            </w:r>
          </w:p>
        </w:tc>
        <w:tc>
          <w:tcPr>
            <w:tcW w:w="2697" w:type="dxa"/>
          </w:tcPr>
          <w:p w:rsidR="00997317" w:rsidRPr="00D3207A" w:rsidRDefault="00DB4B8B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0.08 (0.01, 0.16) *</w:t>
            </w:r>
          </w:p>
        </w:tc>
        <w:tc>
          <w:tcPr>
            <w:tcW w:w="2698" w:type="dxa"/>
          </w:tcPr>
          <w:p w:rsidR="00997317" w:rsidRPr="00D3207A" w:rsidRDefault="001B2CC6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0.09 (</w:t>
            </w:r>
            <w:r w:rsidR="00A427DA">
              <w:rPr>
                <w:sz w:val="20"/>
                <w:szCs w:val="20"/>
              </w:rPr>
              <w:t>0.01, 0.18) *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close family (0–5)</w:t>
            </w:r>
          </w:p>
        </w:tc>
        <w:tc>
          <w:tcPr>
            <w:tcW w:w="2697" w:type="dxa"/>
          </w:tcPr>
          <w:p w:rsidR="00997317" w:rsidRPr="00D3207A" w:rsidRDefault="006F758D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-0.08 (-0.18, 0.01)</w:t>
            </w:r>
          </w:p>
        </w:tc>
        <w:tc>
          <w:tcPr>
            <w:tcW w:w="2698" w:type="dxa"/>
          </w:tcPr>
          <w:p w:rsidR="00997317" w:rsidRPr="00D3207A" w:rsidRDefault="002B4DA4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-0.26 (-0.37, -0.15) </w:t>
            </w:r>
            <w:r w:rsidR="00F63FEB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friends (0–5)</w:t>
            </w:r>
          </w:p>
        </w:tc>
        <w:tc>
          <w:tcPr>
            <w:tcW w:w="2697" w:type="dxa"/>
          </w:tcPr>
          <w:p w:rsidR="00997317" w:rsidRPr="00D3207A" w:rsidRDefault="005836F6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-0.21 (-0.30, -0.13) </w:t>
            </w:r>
            <w:r w:rsidR="008B6C48">
              <w:rPr>
                <w:sz w:val="18"/>
                <w:szCs w:val="18"/>
              </w:rPr>
              <w:t>‡</w:t>
            </w:r>
          </w:p>
        </w:tc>
        <w:tc>
          <w:tcPr>
            <w:tcW w:w="2698" w:type="dxa"/>
          </w:tcPr>
          <w:p w:rsidR="00997317" w:rsidRPr="00D3207A" w:rsidRDefault="00A25B63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-0.18 (-0.27, -0.09)</w:t>
            </w:r>
            <w:r w:rsidR="00D62AC8">
              <w:rPr>
                <w:sz w:val="20"/>
                <w:szCs w:val="20"/>
              </w:rPr>
              <w:t xml:space="preserve"> </w:t>
            </w:r>
            <w:r w:rsidR="00DE61EA">
              <w:rPr>
                <w:sz w:val="18"/>
                <w:szCs w:val="18"/>
              </w:rPr>
              <w:t>‡</w:t>
            </w: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</w:tcPr>
          <w:p w:rsidR="00997317" w:rsidRPr="00D3207A" w:rsidRDefault="00997317" w:rsidP="007D0DB3">
            <w:pPr>
              <w:rPr>
                <w:sz w:val="20"/>
                <w:szCs w:val="20"/>
              </w:rPr>
            </w:pPr>
          </w:p>
        </w:tc>
        <w:tc>
          <w:tcPr>
            <w:tcW w:w="2697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8" w:type="dxa"/>
          </w:tcPr>
          <w:p w:rsidR="00997317" w:rsidRPr="00D3207A" w:rsidRDefault="00997317" w:rsidP="007D0DB3">
            <w:pPr>
              <w:jc w:val="center"/>
              <w:rPr>
                <w:sz w:val="20"/>
                <w:szCs w:val="20"/>
              </w:rPr>
            </w:pPr>
          </w:p>
        </w:tc>
      </w:tr>
      <w:tr w:rsidR="00997317" w:rsidRPr="00D3207A" w:rsidTr="00140D7B">
        <w:trPr>
          <w:jc w:val="center"/>
        </w:trPr>
        <w:tc>
          <w:tcPr>
            <w:tcW w:w="2697" w:type="dxa"/>
            <w:tcBorders>
              <w:bottom w:val="single" w:sz="4" w:space="0" w:color="auto"/>
            </w:tcBorders>
          </w:tcPr>
          <w:p w:rsidR="00997317" w:rsidRPr="00AC3939" w:rsidRDefault="00997317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respondents</w:t>
            </w:r>
          </w:p>
        </w:tc>
        <w:tc>
          <w:tcPr>
            <w:tcW w:w="2697" w:type="dxa"/>
            <w:tcBorders>
              <w:bottom w:val="single" w:sz="4" w:space="0" w:color="auto"/>
            </w:tcBorders>
          </w:tcPr>
          <w:p w:rsidR="00997317" w:rsidRPr="00D3207A" w:rsidRDefault="00F34F0C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2,478</w:t>
            </w:r>
          </w:p>
        </w:tc>
        <w:tc>
          <w:tcPr>
            <w:tcW w:w="2698" w:type="dxa"/>
            <w:tcBorders>
              <w:bottom w:val="single" w:sz="4" w:space="0" w:color="auto"/>
            </w:tcBorders>
          </w:tcPr>
          <w:p w:rsidR="00997317" w:rsidRPr="00D3207A" w:rsidRDefault="00CF3276" w:rsidP="007D0D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1,673</w:t>
            </w:r>
          </w:p>
        </w:tc>
      </w:tr>
      <w:tr w:rsidR="006C16E7" w:rsidRPr="00D3207A" w:rsidTr="00140D7B">
        <w:trPr>
          <w:jc w:val="center"/>
        </w:trPr>
        <w:tc>
          <w:tcPr>
            <w:tcW w:w="8092" w:type="dxa"/>
            <w:gridSpan w:val="3"/>
            <w:tcBorders>
              <w:top w:val="single" w:sz="4" w:space="0" w:color="auto"/>
            </w:tcBorders>
          </w:tcPr>
          <w:p w:rsidR="00742521" w:rsidRPr="008D740B" w:rsidRDefault="00742521" w:rsidP="00742521">
            <w:pPr>
              <w:rPr>
                <w:sz w:val="18"/>
                <w:szCs w:val="18"/>
              </w:rPr>
            </w:pPr>
            <w:r w:rsidRPr="008D740B">
              <w:rPr>
                <w:sz w:val="18"/>
                <w:szCs w:val="18"/>
              </w:rPr>
              <w:t xml:space="preserve">* p &lt; 0.05; </w:t>
            </w:r>
            <w:r>
              <w:rPr>
                <w:sz w:val="18"/>
                <w:szCs w:val="18"/>
              </w:rPr>
              <w:t>†</w:t>
            </w:r>
            <w:r w:rsidRPr="008D740B">
              <w:rPr>
                <w:sz w:val="18"/>
                <w:szCs w:val="18"/>
              </w:rPr>
              <w:t xml:space="preserve"> p &lt; 0.01; </w:t>
            </w:r>
            <w:r>
              <w:rPr>
                <w:sz w:val="18"/>
                <w:szCs w:val="18"/>
              </w:rPr>
              <w:t>‡</w:t>
            </w:r>
            <w:r w:rsidRPr="008D740B">
              <w:rPr>
                <w:sz w:val="18"/>
                <w:szCs w:val="18"/>
              </w:rPr>
              <w:t xml:space="preserve"> p &lt; 0.001</w:t>
            </w:r>
          </w:p>
          <w:p w:rsidR="00D34742" w:rsidRDefault="00D34742" w:rsidP="007D0DB3">
            <w:pPr>
              <w:rPr>
                <w:sz w:val="18"/>
                <w:szCs w:val="18"/>
              </w:rPr>
            </w:pPr>
            <w:r>
              <w:rPr>
                <w:sz w:val="20"/>
                <w:szCs w:val="20"/>
                <w:vertAlign w:val="superscript"/>
              </w:rPr>
              <w:t>1</w:t>
            </w:r>
            <w:r w:rsidR="001A6CD8">
              <w:rPr>
                <w:sz w:val="18"/>
                <w:szCs w:val="18"/>
              </w:rPr>
              <w:t>Not asked in 2015–16</w:t>
            </w:r>
            <w:r w:rsidRPr="001E5D40">
              <w:rPr>
                <w:sz w:val="18"/>
                <w:szCs w:val="18"/>
              </w:rPr>
              <w:t>.</w:t>
            </w:r>
          </w:p>
          <w:p w:rsidR="006C16E7" w:rsidRPr="00D3207A" w:rsidRDefault="00D34742" w:rsidP="007D0D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>2</w:t>
            </w:r>
            <w:r w:rsidR="006C16E7" w:rsidRPr="001E5D40">
              <w:rPr>
                <w:sz w:val="18"/>
                <w:szCs w:val="18"/>
              </w:rPr>
              <w:t>Excludes those who are married but do not live with their spouse.</w:t>
            </w:r>
          </w:p>
        </w:tc>
      </w:tr>
    </w:tbl>
    <w:p w:rsidR="0039521F" w:rsidRDefault="0039521F"/>
    <w:sectPr w:rsidR="0039521F" w:rsidSect="002722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237"/>
    <w:rsid w:val="000018B5"/>
    <w:rsid w:val="00003835"/>
    <w:rsid w:val="00011935"/>
    <w:rsid w:val="00020AF1"/>
    <w:rsid w:val="00026B17"/>
    <w:rsid w:val="00033F38"/>
    <w:rsid w:val="000370FC"/>
    <w:rsid w:val="00040811"/>
    <w:rsid w:val="00046F1F"/>
    <w:rsid w:val="0005018E"/>
    <w:rsid w:val="00051649"/>
    <w:rsid w:val="00051C9F"/>
    <w:rsid w:val="000556B0"/>
    <w:rsid w:val="00070446"/>
    <w:rsid w:val="00073C03"/>
    <w:rsid w:val="00082F2A"/>
    <w:rsid w:val="000859B9"/>
    <w:rsid w:val="00085FD1"/>
    <w:rsid w:val="00090C27"/>
    <w:rsid w:val="00096CA6"/>
    <w:rsid w:val="000A34D6"/>
    <w:rsid w:val="000A3EBD"/>
    <w:rsid w:val="000B6297"/>
    <w:rsid w:val="000B6B2B"/>
    <w:rsid w:val="000C1ABA"/>
    <w:rsid w:val="000E0BAE"/>
    <w:rsid w:val="000E0D2D"/>
    <w:rsid w:val="000E18B6"/>
    <w:rsid w:val="000E423B"/>
    <w:rsid w:val="000E4629"/>
    <w:rsid w:val="000E5171"/>
    <w:rsid w:val="0010028B"/>
    <w:rsid w:val="0011662D"/>
    <w:rsid w:val="0012319B"/>
    <w:rsid w:val="00127EA2"/>
    <w:rsid w:val="00134AA4"/>
    <w:rsid w:val="001374C1"/>
    <w:rsid w:val="00140D7B"/>
    <w:rsid w:val="0014143F"/>
    <w:rsid w:val="001428A8"/>
    <w:rsid w:val="00152318"/>
    <w:rsid w:val="00156696"/>
    <w:rsid w:val="00157A89"/>
    <w:rsid w:val="0016195F"/>
    <w:rsid w:val="00166811"/>
    <w:rsid w:val="00167E5A"/>
    <w:rsid w:val="00171105"/>
    <w:rsid w:val="00172D21"/>
    <w:rsid w:val="0017413D"/>
    <w:rsid w:val="0017423E"/>
    <w:rsid w:val="00175BAD"/>
    <w:rsid w:val="001A1769"/>
    <w:rsid w:val="001A4713"/>
    <w:rsid w:val="001A6CD8"/>
    <w:rsid w:val="001B2CC6"/>
    <w:rsid w:val="001B693D"/>
    <w:rsid w:val="001C4859"/>
    <w:rsid w:val="001C48F8"/>
    <w:rsid w:val="001D2547"/>
    <w:rsid w:val="001D583D"/>
    <w:rsid w:val="001E5D40"/>
    <w:rsid w:val="001F2780"/>
    <w:rsid w:val="00246FF4"/>
    <w:rsid w:val="00247C13"/>
    <w:rsid w:val="00252D30"/>
    <w:rsid w:val="0025628A"/>
    <w:rsid w:val="0026793B"/>
    <w:rsid w:val="00272237"/>
    <w:rsid w:val="00276277"/>
    <w:rsid w:val="00281028"/>
    <w:rsid w:val="00290186"/>
    <w:rsid w:val="002B2139"/>
    <w:rsid w:val="002B3C13"/>
    <w:rsid w:val="002B4DA4"/>
    <w:rsid w:val="002B76E0"/>
    <w:rsid w:val="002C47DB"/>
    <w:rsid w:val="002E5A77"/>
    <w:rsid w:val="002E692C"/>
    <w:rsid w:val="00326826"/>
    <w:rsid w:val="00334A00"/>
    <w:rsid w:val="00334B4D"/>
    <w:rsid w:val="0034225D"/>
    <w:rsid w:val="00344E22"/>
    <w:rsid w:val="00354A04"/>
    <w:rsid w:val="00360A6B"/>
    <w:rsid w:val="00362453"/>
    <w:rsid w:val="00362BB1"/>
    <w:rsid w:val="003654D5"/>
    <w:rsid w:val="003674AC"/>
    <w:rsid w:val="00377B6E"/>
    <w:rsid w:val="0038018C"/>
    <w:rsid w:val="00385F08"/>
    <w:rsid w:val="00386EA1"/>
    <w:rsid w:val="0039515B"/>
    <w:rsid w:val="0039521F"/>
    <w:rsid w:val="00396D33"/>
    <w:rsid w:val="0039748E"/>
    <w:rsid w:val="003D6481"/>
    <w:rsid w:val="003E2F2A"/>
    <w:rsid w:val="003E5213"/>
    <w:rsid w:val="003E7FD6"/>
    <w:rsid w:val="004040BB"/>
    <w:rsid w:val="00413097"/>
    <w:rsid w:val="004168B5"/>
    <w:rsid w:val="00417956"/>
    <w:rsid w:val="00420550"/>
    <w:rsid w:val="004208B6"/>
    <w:rsid w:val="00421CC0"/>
    <w:rsid w:val="0043400C"/>
    <w:rsid w:val="004378F5"/>
    <w:rsid w:val="004510EE"/>
    <w:rsid w:val="0045427E"/>
    <w:rsid w:val="00455370"/>
    <w:rsid w:val="004577CC"/>
    <w:rsid w:val="004733B8"/>
    <w:rsid w:val="00474937"/>
    <w:rsid w:val="00475283"/>
    <w:rsid w:val="004828EA"/>
    <w:rsid w:val="00490C47"/>
    <w:rsid w:val="00493E38"/>
    <w:rsid w:val="004A7C35"/>
    <w:rsid w:val="004B49DE"/>
    <w:rsid w:val="004B6EB6"/>
    <w:rsid w:val="004C1759"/>
    <w:rsid w:val="004C2124"/>
    <w:rsid w:val="004C5325"/>
    <w:rsid w:val="004D19B0"/>
    <w:rsid w:val="004D3AAF"/>
    <w:rsid w:val="004D3C1C"/>
    <w:rsid w:val="004D5785"/>
    <w:rsid w:val="004E26A1"/>
    <w:rsid w:val="004F03F0"/>
    <w:rsid w:val="004F7B7A"/>
    <w:rsid w:val="00515058"/>
    <w:rsid w:val="00520C5A"/>
    <w:rsid w:val="00524A92"/>
    <w:rsid w:val="005312D8"/>
    <w:rsid w:val="00533173"/>
    <w:rsid w:val="0053521A"/>
    <w:rsid w:val="00536A70"/>
    <w:rsid w:val="0054204F"/>
    <w:rsid w:val="00542634"/>
    <w:rsid w:val="005525CF"/>
    <w:rsid w:val="00564864"/>
    <w:rsid w:val="00570425"/>
    <w:rsid w:val="0057190B"/>
    <w:rsid w:val="00580CAC"/>
    <w:rsid w:val="005827E8"/>
    <w:rsid w:val="005836F6"/>
    <w:rsid w:val="00590422"/>
    <w:rsid w:val="0059107F"/>
    <w:rsid w:val="00593E46"/>
    <w:rsid w:val="005A069F"/>
    <w:rsid w:val="005B2AC2"/>
    <w:rsid w:val="005B2E8A"/>
    <w:rsid w:val="005B3596"/>
    <w:rsid w:val="005B49EE"/>
    <w:rsid w:val="005B6093"/>
    <w:rsid w:val="005B6A27"/>
    <w:rsid w:val="005C0FE0"/>
    <w:rsid w:val="005C21FA"/>
    <w:rsid w:val="005C7CED"/>
    <w:rsid w:val="005D02BE"/>
    <w:rsid w:val="005D49CD"/>
    <w:rsid w:val="005D517F"/>
    <w:rsid w:val="005D5681"/>
    <w:rsid w:val="005D7B9B"/>
    <w:rsid w:val="005F1479"/>
    <w:rsid w:val="00600A38"/>
    <w:rsid w:val="006020A1"/>
    <w:rsid w:val="00613EFC"/>
    <w:rsid w:val="0061653C"/>
    <w:rsid w:val="0062287B"/>
    <w:rsid w:val="0062369B"/>
    <w:rsid w:val="00631F84"/>
    <w:rsid w:val="00634358"/>
    <w:rsid w:val="00635EF8"/>
    <w:rsid w:val="006371EA"/>
    <w:rsid w:val="00644715"/>
    <w:rsid w:val="00651F16"/>
    <w:rsid w:val="00652182"/>
    <w:rsid w:val="0066049D"/>
    <w:rsid w:val="0066206E"/>
    <w:rsid w:val="00672C08"/>
    <w:rsid w:val="00681A45"/>
    <w:rsid w:val="006932EB"/>
    <w:rsid w:val="00697CF0"/>
    <w:rsid w:val="006A043C"/>
    <w:rsid w:val="006A43CF"/>
    <w:rsid w:val="006B16C2"/>
    <w:rsid w:val="006C16E7"/>
    <w:rsid w:val="006C1E17"/>
    <w:rsid w:val="006D36BD"/>
    <w:rsid w:val="006D604E"/>
    <w:rsid w:val="006E22CB"/>
    <w:rsid w:val="006E3619"/>
    <w:rsid w:val="006E5D3B"/>
    <w:rsid w:val="006E612D"/>
    <w:rsid w:val="006F0BAD"/>
    <w:rsid w:val="006F1433"/>
    <w:rsid w:val="006F2B8C"/>
    <w:rsid w:val="006F758D"/>
    <w:rsid w:val="007022C2"/>
    <w:rsid w:val="00710B31"/>
    <w:rsid w:val="0071777A"/>
    <w:rsid w:val="00737A59"/>
    <w:rsid w:val="00737FB9"/>
    <w:rsid w:val="00742521"/>
    <w:rsid w:val="00746A85"/>
    <w:rsid w:val="00747794"/>
    <w:rsid w:val="007629E4"/>
    <w:rsid w:val="007745A7"/>
    <w:rsid w:val="0077765A"/>
    <w:rsid w:val="0078059D"/>
    <w:rsid w:val="00784E96"/>
    <w:rsid w:val="00786441"/>
    <w:rsid w:val="0079249F"/>
    <w:rsid w:val="007A0BEB"/>
    <w:rsid w:val="007A7BE4"/>
    <w:rsid w:val="007B39E5"/>
    <w:rsid w:val="007B4ECA"/>
    <w:rsid w:val="007B5C8D"/>
    <w:rsid w:val="007C0327"/>
    <w:rsid w:val="007C0776"/>
    <w:rsid w:val="007C4E62"/>
    <w:rsid w:val="007D7D92"/>
    <w:rsid w:val="007E5F3D"/>
    <w:rsid w:val="007F4D0B"/>
    <w:rsid w:val="0080578F"/>
    <w:rsid w:val="00807143"/>
    <w:rsid w:val="00807498"/>
    <w:rsid w:val="00813996"/>
    <w:rsid w:val="008150DB"/>
    <w:rsid w:val="008158DD"/>
    <w:rsid w:val="008165B4"/>
    <w:rsid w:val="00820885"/>
    <w:rsid w:val="00833D43"/>
    <w:rsid w:val="0085241B"/>
    <w:rsid w:val="00855701"/>
    <w:rsid w:val="0086644E"/>
    <w:rsid w:val="00867AA3"/>
    <w:rsid w:val="0088553F"/>
    <w:rsid w:val="0089339D"/>
    <w:rsid w:val="008967C4"/>
    <w:rsid w:val="008A4968"/>
    <w:rsid w:val="008B6C48"/>
    <w:rsid w:val="008C6B20"/>
    <w:rsid w:val="008D0F2D"/>
    <w:rsid w:val="008D63B5"/>
    <w:rsid w:val="008D740B"/>
    <w:rsid w:val="008F103E"/>
    <w:rsid w:val="00905A67"/>
    <w:rsid w:val="00906618"/>
    <w:rsid w:val="009222D4"/>
    <w:rsid w:val="00922A71"/>
    <w:rsid w:val="009324F4"/>
    <w:rsid w:val="009513D3"/>
    <w:rsid w:val="00954548"/>
    <w:rsid w:val="00972229"/>
    <w:rsid w:val="00973168"/>
    <w:rsid w:val="00984AAE"/>
    <w:rsid w:val="00997317"/>
    <w:rsid w:val="009A1A33"/>
    <w:rsid w:val="009A4EDB"/>
    <w:rsid w:val="009B3D5C"/>
    <w:rsid w:val="009B4BE1"/>
    <w:rsid w:val="009B781E"/>
    <w:rsid w:val="009C7088"/>
    <w:rsid w:val="009D2AAC"/>
    <w:rsid w:val="009D3627"/>
    <w:rsid w:val="009D4DAE"/>
    <w:rsid w:val="009E1027"/>
    <w:rsid w:val="009E5B8E"/>
    <w:rsid w:val="009E7004"/>
    <w:rsid w:val="009F2128"/>
    <w:rsid w:val="00A04A0F"/>
    <w:rsid w:val="00A05376"/>
    <w:rsid w:val="00A1262A"/>
    <w:rsid w:val="00A15537"/>
    <w:rsid w:val="00A17DB0"/>
    <w:rsid w:val="00A17E91"/>
    <w:rsid w:val="00A25B63"/>
    <w:rsid w:val="00A36F37"/>
    <w:rsid w:val="00A427DA"/>
    <w:rsid w:val="00A42BDE"/>
    <w:rsid w:val="00A443C9"/>
    <w:rsid w:val="00A6783D"/>
    <w:rsid w:val="00A779EC"/>
    <w:rsid w:val="00A85213"/>
    <w:rsid w:val="00A97A2C"/>
    <w:rsid w:val="00AC3939"/>
    <w:rsid w:val="00AC3993"/>
    <w:rsid w:val="00AD00FC"/>
    <w:rsid w:val="00AE6943"/>
    <w:rsid w:val="00AF1561"/>
    <w:rsid w:val="00AF72D3"/>
    <w:rsid w:val="00AF7535"/>
    <w:rsid w:val="00B119F8"/>
    <w:rsid w:val="00B21C7B"/>
    <w:rsid w:val="00B24BFB"/>
    <w:rsid w:val="00B30911"/>
    <w:rsid w:val="00B3122E"/>
    <w:rsid w:val="00B42447"/>
    <w:rsid w:val="00B558A4"/>
    <w:rsid w:val="00B57A2D"/>
    <w:rsid w:val="00B60F34"/>
    <w:rsid w:val="00B646DC"/>
    <w:rsid w:val="00B67556"/>
    <w:rsid w:val="00B77372"/>
    <w:rsid w:val="00B97F9B"/>
    <w:rsid w:val="00BA21FE"/>
    <w:rsid w:val="00BB0F0E"/>
    <w:rsid w:val="00BC1047"/>
    <w:rsid w:val="00BC26B2"/>
    <w:rsid w:val="00BC7D45"/>
    <w:rsid w:val="00BD197D"/>
    <w:rsid w:val="00BD3EE1"/>
    <w:rsid w:val="00BE1F77"/>
    <w:rsid w:val="00BE28DD"/>
    <w:rsid w:val="00BF6D9E"/>
    <w:rsid w:val="00BF79FB"/>
    <w:rsid w:val="00C03AD8"/>
    <w:rsid w:val="00C14320"/>
    <w:rsid w:val="00C15E88"/>
    <w:rsid w:val="00C173F1"/>
    <w:rsid w:val="00C25740"/>
    <w:rsid w:val="00C304BB"/>
    <w:rsid w:val="00C355A1"/>
    <w:rsid w:val="00C65EA3"/>
    <w:rsid w:val="00C73EF1"/>
    <w:rsid w:val="00C8151F"/>
    <w:rsid w:val="00CA0DD5"/>
    <w:rsid w:val="00CA1586"/>
    <w:rsid w:val="00CA33E1"/>
    <w:rsid w:val="00CA513E"/>
    <w:rsid w:val="00CA7629"/>
    <w:rsid w:val="00CC29F7"/>
    <w:rsid w:val="00CC421F"/>
    <w:rsid w:val="00CD00AF"/>
    <w:rsid w:val="00CD0AAC"/>
    <w:rsid w:val="00CE2589"/>
    <w:rsid w:val="00CE69CF"/>
    <w:rsid w:val="00CF3276"/>
    <w:rsid w:val="00D0079B"/>
    <w:rsid w:val="00D01E14"/>
    <w:rsid w:val="00D07E6A"/>
    <w:rsid w:val="00D11090"/>
    <w:rsid w:val="00D11A5B"/>
    <w:rsid w:val="00D14963"/>
    <w:rsid w:val="00D20987"/>
    <w:rsid w:val="00D22DF6"/>
    <w:rsid w:val="00D3207A"/>
    <w:rsid w:val="00D34742"/>
    <w:rsid w:val="00D416EE"/>
    <w:rsid w:val="00D41A63"/>
    <w:rsid w:val="00D452A1"/>
    <w:rsid w:val="00D50EA5"/>
    <w:rsid w:val="00D543B9"/>
    <w:rsid w:val="00D62AC8"/>
    <w:rsid w:val="00D654EC"/>
    <w:rsid w:val="00D67D85"/>
    <w:rsid w:val="00D715FF"/>
    <w:rsid w:val="00D8375E"/>
    <w:rsid w:val="00D87215"/>
    <w:rsid w:val="00DA5D77"/>
    <w:rsid w:val="00DA5FA2"/>
    <w:rsid w:val="00DA7C6D"/>
    <w:rsid w:val="00DB068E"/>
    <w:rsid w:val="00DB41C9"/>
    <w:rsid w:val="00DB4B8B"/>
    <w:rsid w:val="00DC0854"/>
    <w:rsid w:val="00DD1D00"/>
    <w:rsid w:val="00DE22BE"/>
    <w:rsid w:val="00DE2464"/>
    <w:rsid w:val="00DE24F4"/>
    <w:rsid w:val="00DE61EA"/>
    <w:rsid w:val="00DF16D3"/>
    <w:rsid w:val="00DF34CC"/>
    <w:rsid w:val="00E104D7"/>
    <w:rsid w:val="00E1137D"/>
    <w:rsid w:val="00E11E65"/>
    <w:rsid w:val="00E44F56"/>
    <w:rsid w:val="00E44FE0"/>
    <w:rsid w:val="00E5031F"/>
    <w:rsid w:val="00E50F45"/>
    <w:rsid w:val="00E52329"/>
    <w:rsid w:val="00E53B7B"/>
    <w:rsid w:val="00E54B6D"/>
    <w:rsid w:val="00E566BD"/>
    <w:rsid w:val="00E568F8"/>
    <w:rsid w:val="00E61390"/>
    <w:rsid w:val="00E63F27"/>
    <w:rsid w:val="00E7020D"/>
    <w:rsid w:val="00E70755"/>
    <w:rsid w:val="00E7777C"/>
    <w:rsid w:val="00E77BEE"/>
    <w:rsid w:val="00E90B29"/>
    <w:rsid w:val="00E94890"/>
    <w:rsid w:val="00E951EC"/>
    <w:rsid w:val="00EA2CCC"/>
    <w:rsid w:val="00EB3970"/>
    <w:rsid w:val="00EB542A"/>
    <w:rsid w:val="00EC759B"/>
    <w:rsid w:val="00EE3C88"/>
    <w:rsid w:val="00EE6769"/>
    <w:rsid w:val="00EF0235"/>
    <w:rsid w:val="00EF12AC"/>
    <w:rsid w:val="00EF7AA0"/>
    <w:rsid w:val="00F0401A"/>
    <w:rsid w:val="00F07355"/>
    <w:rsid w:val="00F0759B"/>
    <w:rsid w:val="00F12A7B"/>
    <w:rsid w:val="00F20C5E"/>
    <w:rsid w:val="00F21E7E"/>
    <w:rsid w:val="00F2250F"/>
    <w:rsid w:val="00F2542C"/>
    <w:rsid w:val="00F27426"/>
    <w:rsid w:val="00F34F0C"/>
    <w:rsid w:val="00F515E6"/>
    <w:rsid w:val="00F63881"/>
    <w:rsid w:val="00F63FEB"/>
    <w:rsid w:val="00F677D2"/>
    <w:rsid w:val="00F70439"/>
    <w:rsid w:val="00F81F83"/>
    <w:rsid w:val="00F8280C"/>
    <w:rsid w:val="00F95FB9"/>
    <w:rsid w:val="00FA11E0"/>
    <w:rsid w:val="00FA35DE"/>
    <w:rsid w:val="00FA4635"/>
    <w:rsid w:val="00FB6A25"/>
    <w:rsid w:val="00FC1591"/>
    <w:rsid w:val="00FC4078"/>
    <w:rsid w:val="00FD0DBB"/>
    <w:rsid w:val="00FD29A8"/>
    <w:rsid w:val="00FD3A3F"/>
    <w:rsid w:val="00FE2442"/>
    <w:rsid w:val="00FE55BC"/>
    <w:rsid w:val="00FE7E50"/>
    <w:rsid w:val="00FF0FE0"/>
    <w:rsid w:val="00FF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F36F0"/>
  <w15:chartTrackingRefBased/>
  <w15:docId w15:val="{D318E827-E814-F941-9CBF-CE07E070A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2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Chicago</Company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Schumm</dc:creator>
  <cp:keywords/>
  <dc:description/>
  <cp:lastModifiedBy>Phil Schumm</cp:lastModifiedBy>
  <cp:revision>437</cp:revision>
  <dcterms:created xsi:type="dcterms:W3CDTF">2018-09-28T21:01:00Z</dcterms:created>
  <dcterms:modified xsi:type="dcterms:W3CDTF">2018-09-30T16:47:00Z</dcterms:modified>
</cp:coreProperties>
</file>